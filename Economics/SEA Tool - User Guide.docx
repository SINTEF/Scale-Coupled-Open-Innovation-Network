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1C9F" w14:textId="77777777" w:rsidR="006F34F0" w:rsidRPr="00033784" w:rsidRDefault="00AF72F7" w:rsidP="00033784">
      <w:pPr>
        <w:pStyle w:val="Title"/>
        <w:jc w:val="center"/>
        <w:rPr>
          <w:sz w:val="44"/>
          <w:szCs w:val="44"/>
        </w:rPr>
      </w:pPr>
      <w:r w:rsidRPr="00033784">
        <w:rPr>
          <w:sz w:val="44"/>
          <w:szCs w:val="44"/>
        </w:rPr>
        <w:t>Standardized Economic Assessment (SEA) Tool for Economic Evaluation of Chemical and Energy Plants</w:t>
      </w:r>
    </w:p>
    <w:p w14:paraId="3A74D5A1" w14:textId="77777777" w:rsidR="00AF72F7" w:rsidRPr="00A827FD" w:rsidRDefault="00AF72F7" w:rsidP="001B776F">
      <w:pPr>
        <w:spacing w:before="240"/>
        <w:jc w:val="center"/>
        <w:rPr>
          <w:lang w:val="es-ES"/>
        </w:rPr>
      </w:pPr>
      <w:r w:rsidRPr="00A827FD">
        <w:rPr>
          <w:lang w:val="es-ES"/>
        </w:rPr>
        <w:t>Carlos Arnaiz del Pozo</w:t>
      </w:r>
      <w:r w:rsidRPr="00A827FD">
        <w:rPr>
          <w:vertAlign w:val="superscript"/>
          <w:lang w:val="es-ES"/>
        </w:rPr>
        <w:t>1</w:t>
      </w:r>
    </w:p>
    <w:p w14:paraId="2F346179" w14:textId="77777777" w:rsidR="00AF72F7" w:rsidRPr="00A827FD" w:rsidRDefault="00AF72F7" w:rsidP="00AF72F7">
      <w:pPr>
        <w:jc w:val="center"/>
        <w:rPr>
          <w:lang w:val="es-ES"/>
        </w:rPr>
      </w:pPr>
      <w:r w:rsidRPr="00A827FD">
        <w:rPr>
          <w:lang w:val="es-ES"/>
        </w:rPr>
        <w:t>Schalk Cloete</w:t>
      </w:r>
      <w:r w:rsidRPr="00A827FD">
        <w:rPr>
          <w:vertAlign w:val="superscript"/>
          <w:lang w:val="es-ES"/>
        </w:rPr>
        <w:t>2</w:t>
      </w:r>
    </w:p>
    <w:p w14:paraId="078C2C96" w14:textId="77777777" w:rsidR="00AF72F7" w:rsidRPr="004262B3" w:rsidRDefault="00AF72F7" w:rsidP="00AF72F7">
      <w:pPr>
        <w:jc w:val="center"/>
        <w:rPr>
          <w:lang w:val="es-ES"/>
        </w:rPr>
      </w:pPr>
      <w:r w:rsidRPr="004262B3">
        <w:rPr>
          <w:lang w:val="es-ES"/>
        </w:rPr>
        <w:t>Ángel Jiménez Álvaro</w:t>
      </w:r>
      <w:r w:rsidRPr="004262B3">
        <w:rPr>
          <w:vertAlign w:val="superscript"/>
          <w:lang w:val="es-ES"/>
        </w:rPr>
        <w:t>1</w:t>
      </w:r>
    </w:p>
    <w:p w14:paraId="279730DD" w14:textId="77777777" w:rsidR="00AF72F7" w:rsidRPr="00524FAC" w:rsidRDefault="00AF72F7" w:rsidP="00AF72F7">
      <w:pPr>
        <w:rPr>
          <w:lang w:val="es-AR"/>
        </w:rPr>
      </w:pPr>
      <w:r w:rsidRPr="00524FAC">
        <w:rPr>
          <w:vertAlign w:val="superscript"/>
          <w:lang w:val="es-AR"/>
        </w:rPr>
        <w:t>1</w:t>
      </w:r>
      <w:r w:rsidRPr="00524FAC">
        <w:rPr>
          <w:lang w:val="es-AR"/>
        </w:rPr>
        <w:t xml:space="preserve"> </w:t>
      </w:r>
      <w:proofErr w:type="gramStart"/>
      <w:r w:rsidRPr="00524FAC">
        <w:rPr>
          <w:lang w:val="es-AR"/>
        </w:rPr>
        <w:t>Universidad</w:t>
      </w:r>
      <w:proofErr w:type="gramEnd"/>
      <w:r w:rsidRPr="00524FAC">
        <w:rPr>
          <w:lang w:val="es-AR"/>
        </w:rPr>
        <w:t xml:space="preserve"> Politécnica de Madrid</w:t>
      </w:r>
      <w:r w:rsidR="00683A46" w:rsidRPr="00524FAC">
        <w:rPr>
          <w:lang w:val="es-AR"/>
        </w:rPr>
        <w:t>, Departamento de Ingeniería Energética</w:t>
      </w:r>
    </w:p>
    <w:p w14:paraId="6E3A54DD" w14:textId="77777777" w:rsidR="00AF72F7" w:rsidRPr="00164629" w:rsidRDefault="00AF72F7" w:rsidP="00AF72F7">
      <w:r w:rsidRPr="00164629">
        <w:rPr>
          <w:vertAlign w:val="superscript"/>
        </w:rPr>
        <w:t>2</w:t>
      </w:r>
      <w:r w:rsidRPr="00164629">
        <w:t xml:space="preserve"> SINTEF Industry</w:t>
      </w:r>
      <w:r w:rsidR="00683A46" w:rsidRPr="00164629">
        <w:t>, Flow Technology Group</w:t>
      </w:r>
    </w:p>
    <w:p w14:paraId="4ED6A688" w14:textId="77777777" w:rsidR="00683A46" w:rsidRPr="00164629" w:rsidRDefault="00683A46" w:rsidP="00033784">
      <w:pPr>
        <w:pStyle w:val="Heading1"/>
      </w:pPr>
      <w:r w:rsidRPr="00164629">
        <w:t>Purpose</w:t>
      </w:r>
    </w:p>
    <w:p w14:paraId="0AAF88B9" w14:textId="375532F5" w:rsidR="00BA7206" w:rsidRDefault="00AA6FD5" w:rsidP="00A827FD">
      <w:pPr>
        <w:spacing w:before="240"/>
      </w:pPr>
      <w:r w:rsidRPr="00AA6FD5">
        <w:t xml:space="preserve">The current document </w:t>
      </w:r>
      <w:r w:rsidR="00BA7206">
        <w:t>aims</w:t>
      </w:r>
      <w:r w:rsidR="00164629">
        <w:t xml:space="preserve"> to familiarize</w:t>
      </w:r>
      <w:r>
        <w:t xml:space="preserve"> </w:t>
      </w:r>
      <w:r w:rsidR="00BA7206">
        <w:t>new users</w:t>
      </w:r>
      <w:r w:rsidRPr="00AA6FD5">
        <w:t xml:space="preserve"> with the </w:t>
      </w:r>
      <w:r>
        <w:t xml:space="preserve">Standardized Economic Assessment (SEA) </w:t>
      </w:r>
      <w:r w:rsidR="000D2B92">
        <w:t>T</w:t>
      </w:r>
      <w:r>
        <w:t xml:space="preserve">ool developed jointly by the Flow Technology Group from SINTEF </w:t>
      </w:r>
      <w:r w:rsidR="004757E4">
        <w:t xml:space="preserve">Industry </w:t>
      </w:r>
      <w:r>
        <w:t xml:space="preserve">and the Department of Energy Engineering from Universidad Politécnica de Madrid in Microsoft Excel. This tool intends to provide a </w:t>
      </w:r>
      <w:r w:rsidR="00BA7206">
        <w:t xml:space="preserve">convenient, generic, </w:t>
      </w:r>
      <w:r>
        <w:t xml:space="preserve">and transparent </w:t>
      </w:r>
      <w:r w:rsidR="00BA7206">
        <w:t xml:space="preserve">methodology </w:t>
      </w:r>
      <w:r>
        <w:t>for the economic analysis of chemical and energy plants</w:t>
      </w:r>
      <w:r w:rsidR="00BA7206">
        <w:t>,</w:t>
      </w:r>
      <w:r>
        <w:t xml:space="preserve"> with a particular focus on sustainability</w:t>
      </w:r>
      <w:r w:rsidR="00BA7206">
        <w:t>.</w:t>
      </w:r>
      <w:r w:rsidR="00164629">
        <w:t xml:space="preserve"> </w:t>
      </w:r>
    </w:p>
    <w:p w14:paraId="1BBFA02D" w14:textId="760439B6" w:rsidR="00AA6FD5" w:rsidRDefault="00BA7206" w:rsidP="00907D39">
      <w:r>
        <w:t>The SEA tool is designed</w:t>
      </w:r>
      <w:r w:rsidR="00164629">
        <w:t xml:space="preserve"> </w:t>
      </w:r>
      <w:r w:rsidR="005117F2">
        <w:t>for</w:t>
      </w:r>
      <w:r w:rsidR="00164629">
        <w:t xml:space="preserve"> researchers </w:t>
      </w:r>
      <w:r w:rsidR="005117F2">
        <w:t>dedicated to early</w:t>
      </w:r>
      <w:r>
        <w:t>-</w:t>
      </w:r>
      <w:r w:rsidR="005117F2">
        <w:t xml:space="preserve">stage process synthesis who seek </w:t>
      </w:r>
      <w:r w:rsidR="00164629">
        <w:t xml:space="preserve">a </w:t>
      </w:r>
      <w:r w:rsidR="005117F2">
        <w:t>flexible economic evaluation</w:t>
      </w:r>
      <w:r w:rsidR="00164629">
        <w:t xml:space="preserve"> </w:t>
      </w:r>
      <w:r w:rsidR="000D2B92">
        <w:t>support</w:t>
      </w:r>
      <w:r w:rsidR="005117F2">
        <w:t xml:space="preserve"> to assess the attractiveness of their incipient designs</w:t>
      </w:r>
      <w:r w:rsidR="00AA6FD5">
        <w:t xml:space="preserve">. </w:t>
      </w:r>
      <w:r w:rsidR="005117F2">
        <w:t xml:space="preserve">Where possible, the cost estimations provided </w:t>
      </w:r>
      <w:r w:rsidR="00F94EF2">
        <w:t>within the tool are consistently benchmarked against available cost references in literature, to allow the user to judge the accuracy of the estimation and select the most appropriate approach in their evaluation.</w:t>
      </w:r>
    </w:p>
    <w:p w14:paraId="1B167895" w14:textId="2D9B8A65" w:rsidR="00BA7206" w:rsidRDefault="00BA7206" w:rsidP="00907D39">
      <w:r>
        <w:t xml:space="preserve">Over time, the tool will be further advanced by the authors and other researchers who </w:t>
      </w:r>
      <w:r w:rsidR="00DB72DD">
        <w:t xml:space="preserve">want to </w:t>
      </w:r>
      <w:r>
        <w:t>utilize it for their own works</w:t>
      </w:r>
      <w:r w:rsidR="00DB72DD">
        <w:t xml:space="preserve"> (find the latest version</w:t>
      </w:r>
      <w:r>
        <w:t xml:space="preserve"> </w:t>
      </w:r>
      <w:hyperlink r:id="rId11" w:history="1">
        <w:r w:rsidRPr="004757E4">
          <w:rPr>
            <w:rStyle w:val="Hyperlink"/>
          </w:rPr>
          <w:t>here</w:t>
        </w:r>
      </w:hyperlink>
      <w:r w:rsidR="00DB72DD">
        <w:t>)</w:t>
      </w:r>
      <w:r>
        <w:t xml:space="preserve">. The final aim of the SEA tool is to </w:t>
      </w:r>
      <w:r w:rsidR="00DB72DD">
        <w:t>facilitate</w:t>
      </w:r>
      <w:r>
        <w:t xml:space="preserve"> direct comparisons between novel process configurations designed by different groups, particularly in the framework of energy systems modelling. This </w:t>
      </w:r>
      <w:r w:rsidR="00EE1824">
        <w:t xml:space="preserve">standardized </w:t>
      </w:r>
      <w:r w:rsidR="00DB72DD">
        <w:t xml:space="preserve">methodology will accelerate the process of identifying the </w:t>
      </w:r>
      <w:r w:rsidR="00EE1824">
        <w:t>most promising</w:t>
      </w:r>
      <w:r w:rsidR="00DB72DD">
        <w:t xml:space="preserve"> concepts for scale-up in future energy system</w:t>
      </w:r>
      <w:r w:rsidR="00EE1824">
        <w:t>s</w:t>
      </w:r>
      <w:r w:rsidR="00DB72DD">
        <w:t xml:space="preserve"> with high shares of variable renewables and sector coupling. </w:t>
      </w:r>
      <w:r>
        <w:t xml:space="preserve"> </w:t>
      </w:r>
    </w:p>
    <w:p w14:paraId="22488E80" w14:textId="2F45A209" w:rsidR="00066747" w:rsidRDefault="00EE1824" w:rsidP="00907D39">
      <w:r>
        <w:t>Practically</w:t>
      </w:r>
      <w:r w:rsidR="00066747">
        <w:t xml:space="preserve">, the SEA tool will also facilitate simplified and more transparent communication of methods for economic assessment – particularly when it comes to open scientific publication. The tool is licensed under </w:t>
      </w:r>
      <w:r w:rsidR="005E2535">
        <w:t xml:space="preserve">a </w:t>
      </w:r>
      <w:hyperlink r:id="rId12" w:history="1">
        <w:r w:rsidR="005E2535" w:rsidRPr="00540CA5">
          <w:rPr>
            <w:rStyle w:val="Hyperlink"/>
          </w:rPr>
          <w:t>General Public License</w:t>
        </w:r>
      </w:hyperlink>
      <w:r>
        <w:t xml:space="preserve"> that allows users to freely share, create, and adapt, provided that derivative works are shared under the same license and kept open access. In conjunction with this manual, open economic assessments based on the SEA tool can be linked from the methodology section of academic articles to shorten and simplify the description of the economic methods. </w:t>
      </w:r>
      <w:r w:rsidR="004757E4">
        <w:t xml:space="preserve">A parallel </w:t>
      </w:r>
      <w:hyperlink r:id="rId13" w:history="1">
        <w:r w:rsidR="004757E4" w:rsidRPr="004757E4">
          <w:rPr>
            <w:rStyle w:val="Hyperlink"/>
          </w:rPr>
          <w:t>SharePoint repository</w:t>
        </w:r>
      </w:hyperlink>
      <w:r w:rsidR="004757E4">
        <w:t xml:space="preserve"> is maintained for this purpose. </w:t>
      </w:r>
      <w:r>
        <w:t xml:space="preserve"> </w:t>
      </w:r>
    </w:p>
    <w:p w14:paraId="3B9E81BA" w14:textId="08B322FE" w:rsidR="00683A46" w:rsidRPr="00EA353A" w:rsidRDefault="00683A46" w:rsidP="00033784">
      <w:pPr>
        <w:pStyle w:val="Heading1"/>
      </w:pPr>
      <w:r w:rsidRPr="00EA353A">
        <w:t>Capital Cost B</w:t>
      </w:r>
      <w:r w:rsidR="00DB72DD">
        <w:t>r</w:t>
      </w:r>
      <w:r w:rsidRPr="00EA353A">
        <w:t>eakdown</w:t>
      </w:r>
    </w:p>
    <w:p w14:paraId="4AE380FB" w14:textId="2E78A364" w:rsidR="00EA353A" w:rsidRDefault="00EA353A" w:rsidP="00A827FD">
      <w:pPr>
        <w:spacing w:before="240"/>
      </w:pPr>
      <w:r>
        <w:t xml:space="preserve">The capital cost levels for “overnight costs”, expressed </w:t>
      </w:r>
      <w:r w:rsidR="001115A7">
        <w:t xml:space="preserve">for </w:t>
      </w:r>
      <w:r w:rsidR="00DB72DD">
        <w:t xml:space="preserve">a </w:t>
      </w:r>
      <w:r w:rsidR="001115A7">
        <w:t>chosen target</w:t>
      </w:r>
      <w:r w:rsidR="00DB72DD">
        <w:t xml:space="preserve"> </w:t>
      </w:r>
      <w:r w:rsidR="00E96B7A">
        <w:t xml:space="preserve">basis (defined by a </w:t>
      </w:r>
      <w:r>
        <w:t>year</w:t>
      </w:r>
      <w:r w:rsidR="001115A7">
        <w:t>,</w:t>
      </w:r>
      <w:r>
        <w:t xml:space="preserve"> currency</w:t>
      </w:r>
      <w:r w:rsidR="001115A7">
        <w:t>,</w:t>
      </w:r>
      <w:r>
        <w:t xml:space="preserve"> and </w:t>
      </w:r>
      <w:r w:rsidR="00E96B7A">
        <w:t>location)</w:t>
      </w:r>
      <w:r>
        <w:t xml:space="preserve">, are determined following </w:t>
      </w:r>
      <w:r w:rsidR="00DB72DD">
        <w:t>several high-level reports</w:t>
      </w:r>
      <w:r w:rsidR="00A3278F">
        <w:t xml:space="preserve"> </w:t>
      </w:r>
      <w:r w:rsidR="00A3278F">
        <w:fldChar w:fldCharType="begin"/>
      </w:r>
      <w:r w:rsidR="00A3278F">
        <w:instrText>ADDIN RW.CITE{{doc:608008c68f088f580585aabf Klara,JulianneM 2007; doc:608008de8f08012ce2024cdc DOENETL-20101397,Revision2a 2013; doc:60800b6b8f0883650b7c644a Zoelle,Alexander 2015; doc:608009538f0883650b7c602b Zoelle,AlexanderJ 2018}}</w:instrText>
      </w:r>
      <w:r w:rsidR="00A3278F">
        <w:fldChar w:fldCharType="separate"/>
      </w:r>
      <w:r w:rsidR="00A3278F" w:rsidRPr="00A3278F">
        <w:rPr>
          <w:rFonts w:ascii="Calibri" w:hAnsi="Calibri" w:cs="Calibri"/>
          <w:bCs/>
        </w:rPr>
        <w:t>[1-4]</w:t>
      </w:r>
      <w:r w:rsidR="00A3278F">
        <w:fldChar w:fldCharType="end"/>
      </w:r>
      <w:r w:rsidR="00DB72DD">
        <w:t>.</w:t>
      </w:r>
      <w:r w:rsidR="00A3278F">
        <w:t xml:space="preserve"> </w:t>
      </w:r>
      <w:r w:rsidR="00197706">
        <w:rPr>
          <w:highlight w:val="yellow"/>
        </w:rPr>
        <w:fldChar w:fldCharType="begin"/>
      </w:r>
      <w:r w:rsidR="00197706">
        <w:instrText xml:space="preserve"> REF _Ref69743715 \h </w:instrText>
      </w:r>
      <w:r w:rsidR="00197706">
        <w:rPr>
          <w:highlight w:val="yellow"/>
        </w:rPr>
      </w:r>
      <w:r w:rsidR="00197706">
        <w:rPr>
          <w:highlight w:val="yellow"/>
        </w:rPr>
        <w:fldChar w:fldCharType="separate"/>
      </w:r>
      <w:r w:rsidR="00DF0309" w:rsidRPr="006D5091">
        <w:t xml:space="preserve">Figure </w:t>
      </w:r>
      <w:r w:rsidR="00DF0309">
        <w:rPr>
          <w:noProof/>
        </w:rPr>
        <w:t>1</w:t>
      </w:r>
      <w:r w:rsidR="00197706">
        <w:rPr>
          <w:highlight w:val="yellow"/>
        </w:rPr>
        <w:fldChar w:fldCharType="end"/>
      </w:r>
      <w:r w:rsidR="00DB72DD">
        <w:t xml:space="preserve"> shows an overview with the terminology and acronyms employed</w:t>
      </w:r>
      <w:r>
        <w:t>.</w:t>
      </w:r>
    </w:p>
    <w:p w14:paraId="14D7F0CE" w14:textId="733EC9FE" w:rsidR="006D5091" w:rsidRDefault="006D5091" w:rsidP="00907D39">
      <w:r>
        <w:t xml:space="preserve">The plant </w:t>
      </w:r>
      <w:r w:rsidR="00DB72DD">
        <w:t>under investigation</w:t>
      </w:r>
      <w:r>
        <w:t xml:space="preserve"> is subdivided in</w:t>
      </w:r>
      <w:r w:rsidR="00DB72DD">
        <w:t>to</w:t>
      </w:r>
      <w:r>
        <w:t xml:space="preserve"> specific, differentiated sections designated as units. The </w:t>
      </w:r>
      <w:r w:rsidR="00D87C90">
        <w:t>cornerstone</w:t>
      </w:r>
      <w:r>
        <w:t xml:space="preserve"> of the </w:t>
      </w:r>
      <w:r w:rsidR="00DB72DD">
        <w:t xml:space="preserve">SEA </w:t>
      </w:r>
      <w:r>
        <w:t>tool is to provide a reasonable estimate of the BEC for each unit</w:t>
      </w:r>
      <w:r w:rsidR="00191A0F">
        <w:t xml:space="preserve"> of the plant</w:t>
      </w:r>
      <w:r>
        <w:t xml:space="preserve">. The </w:t>
      </w:r>
      <w:r w:rsidR="001115A7">
        <w:t xml:space="preserve">source </w:t>
      </w:r>
      <w:r w:rsidR="00E96B7A">
        <w:t xml:space="preserve">basis </w:t>
      </w:r>
      <w:r>
        <w:t>currency, cost year</w:t>
      </w:r>
      <w:r w:rsidR="001115A7">
        <w:t>,</w:t>
      </w:r>
      <w:r>
        <w:t xml:space="preserve"> and location</w:t>
      </w:r>
      <w:r w:rsidR="001115A7">
        <w:t xml:space="preserve"> depend on the cost correlations </w:t>
      </w:r>
      <w:r w:rsidR="00A827FD">
        <w:t xml:space="preserve">references </w:t>
      </w:r>
      <w:r w:rsidR="00A827FD">
        <w:lastRenderedPageBreak/>
        <w:t xml:space="preserve">of the original source </w:t>
      </w:r>
      <w:r w:rsidR="001115A7">
        <w:t xml:space="preserve">employed. Since different units can be assessed using data from </w:t>
      </w:r>
      <w:r w:rsidR="00E96B7A">
        <w:t>diverse</w:t>
      </w:r>
      <w:r w:rsidR="001115A7">
        <w:t xml:space="preserve"> sources</w:t>
      </w:r>
      <w:r>
        <w:t>,</w:t>
      </w:r>
      <w:r w:rsidR="001115A7">
        <w:t xml:space="preserve"> the cost of each unit is</w:t>
      </w:r>
      <w:r>
        <w:t xml:space="preserve"> adjusted </w:t>
      </w:r>
      <w:r w:rsidR="00CB693D">
        <w:t xml:space="preserve">to </w:t>
      </w:r>
      <w:r>
        <w:t>the</w:t>
      </w:r>
      <w:r w:rsidR="00CB693D">
        <w:t xml:space="preserve"> </w:t>
      </w:r>
      <w:r w:rsidR="001115A7">
        <w:t xml:space="preserve">target </w:t>
      </w:r>
      <w:r w:rsidR="00A827FD">
        <w:t>cost basis</w:t>
      </w:r>
      <w:r w:rsidR="001115A7">
        <w:t xml:space="preserve"> using</w:t>
      </w:r>
      <w:r w:rsidR="00E96B7A">
        <w:t xml:space="preserve"> an</w:t>
      </w:r>
      <w:r>
        <w:t xml:space="preserve"> exchange rate, Chemical Engineering Plant Cost Index (CEPCI)</w:t>
      </w:r>
      <w:r w:rsidR="001115A7">
        <w:t>,</w:t>
      </w:r>
      <w:r>
        <w:t xml:space="preserve"> and location factors (to account for material and labour cost differences between different world regions).</w:t>
      </w:r>
      <w:r w:rsidR="00D87C90">
        <w:t xml:space="preserve"> For instance, the cost estimation </w:t>
      </w:r>
      <w:r w:rsidR="00A82D98">
        <w:t>in the source</w:t>
      </w:r>
      <w:r w:rsidR="00D87C90">
        <w:t xml:space="preserve"> </w:t>
      </w:r>
      <w:r w:rsidR="00E96B7A">
        <w:t>basis</w:t>
      </w:r>
      <w:r w:rsidR="00125F64">
        <w:rPr>
          <w:rFonts w:eastAsiaTheme="minorEastAsia"/>
        </w:rPr>
        <w:t xml:space="preserve"> (</w:t>
      </w:r>
      <m:oMath>
        <m:r>
          <w:rPr>
            <w:rFonts w:ascii="Cambria Math" w:hAnsi="Cambria Math"/>
          </w:rPr>
          <m:t>A</m:t>
        </m:r>
      </m:oMath>
      <w:r w:rsidR="00125F64">
        <w:rPr>
          <w:rFonts w:eastAsiaTheme="minorEastAsia"/>
        </w:rPr>
        <w:t>)</w:t>
      </w:r>
      <w:r w:rsidR="00D87C90">
        <w:t xml:space="preserve">, is adjusted to the </w:t>
      </w:r>
      <w:r w:rsidR="00A82D98">
        <w:t xml:space="preserve">target </w:t>
      </w:r>
      <w:r w:rsidR="00A827FD">
        <w:t xml:space="preserve">basis </w:t>
      </w:r>
      <w:r w:rsidR="00A82D98">
        <w:t>(</w:t>
      </w:r>
      <m:oMath>
        <m:r>
          <w:rPr>
            <w:rFonts w:ascii="Cambria Math" w:hAnsi="Cambria Math"/>
          </w:rPr>
          <m:t>B</m:t>
        </m:r>
      </m:oMath>
      <w:r w:rsidR="00A82D98">
        <w:rPr>
          <w:rFonts w:eastAsiaTheme="minorEastAsia"/>
        </w:rPr>
        <w:t>)</w:t>
      </w:r>
      <w:r w:rsidR="00D87C90">
        <w:t xml:space="preserve"> as shown in </w:t>
      </w:r>
      <w:r w:rsidR="00D87C90" w:rsidRPr="00D87C90">
        <w:fldChar w:fldCharType="begin"/>
      </w:r>
      <w:r w:rsidR="00D87C90" w:rsidRPr="00D87C90">
        <w:instrText xml:space="preserve"> REF _Ref69730850 \h  \* MERGEFORMAT </w:instrText>
      </w:r>
      <w:r w:rsidR="00D87C90" w:rsidRPr="00D87C90">
        <w:fldChar w:fldCharType="separate"/>
      </w:r>
      <w:r w:rsidR="00DF0309" w:rsidRPr="00D50905">
        <w:t xml:space="preserve">Eq. </w:t>
      </w:r>
      <w:r w:rsidR="00DF0309" w:rsidRPr="00DF0309">
        <w:rPr>
          <w:noProof/>
        </w:rPr>
        <w:t>1</w:t>
      </w:r>
      <w:r w:rsidR="00D87C90" w:rsidRPr="00D87C90">
        <w:fldChar w:fldCharType="end"/>
      </w:r>
      <w:r w:rsidR="00125F6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2"/>
        <w:gridCol w:w="1001"/>
        <w:gridCol w:w="973"/>
      </w:tblGrid>
      <w:tr w:rsidR="008F500C" w14:paraId="4795BDE3" w14:textId="0184504E" w:rsidTr="00E11447">
        <w:tc>
          <w:tcPr>
            <w:tcW w:w="7052" w:type="dxa"/>
            <w:vAlign w:val="center"/>
          </w:tcPr>
          <w:p w14:paraId="3B3DDD96" w14:textId="77777777" w:rsidR="008F500C" w:rsidRPr="0015008D" w:rsidRDefault="00C95E50" w:rsidP="00D87C90">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L</m:t>
                            </m:r>
                          </m:e>
                          <m:sub>
                            <m:r>
                              <w:rPr>
                                <w:rFonts w:ascii="Cambria Math" w:hAnsi="Cambria Math"/>
                              </w:rPr>
                              <m:t>B</m:t>
                            </m:r>
                          </m:sub>
                        </m:sSub>
                      </m:sub>
                    </m:sSub>
                  </m:num>
                  <m:den>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L</m:t>
                            </m:r>
                          </m:sub>
                        </m:sSub>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CEPCI</m:t>
                        </m:r>
                      </m:e>
                      <m:sub>
                        <m:r>
                          <w:rPr>
                            <w:rFonts w:ascii="Cambria Math" w:hAnsi="Cambria Math"/>
                          </w:rPr>
                          <m:t>B</m:t>
                        </m:r>
                      </m:sub>
                    </m:sSub>
                  </m:num>
                  <m:den>
                    <m:sSub>
                      <m:sSubPr>
                        <m:ctrlPr>
                          <w:rPr>
                            <w:rFonts w:ascii="Cambria Math" w:hAnsi="Cambria Math"/>
                            <w:i/>
                          </w:rPr>
                        </m:ctrlPr>
                      </m:sSubPr>
                      <m:e>
                        <m:r>
                          <w:rPr>
                            <w:rFonts w:ascii="Cambria Math" w:hAnsi="Cambria Math"/>
                          </w:rPr>
                          <m:t>CEPCI</m:t>
                        </m:r>
                      </m:e>
                      <m:sub>
                        <m:r>
                          <w:rPr>
                            <w:rFonts w:ascii="Cambria Math" w:hAnsi="Cambria Math"/>
                          </w:rPr>
                          <m:t>A</m:t>
                        </m:r>
                      </m:sub>
                    </m:sSub>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AB</m:t>
                    </m:r>
                  </m:sub>
                </m:sSub>
              </m:oMath>
            </m:oMathPara>
          </w:p>
        </w:tc>
        <w:tc>
          <w:tcPr>
            <w:tcW w:w="1001" w:type="dxa"/>
            <w:vAlign w:val="center"/>
          </w:tcPr>
          <w:p w14:paraId="4F6A99A9" w14:textId="526EC3BD" w:rsidR="008F500C" w:rsidRPr="00D50905" w:rsidRDefault="008F500C" w:rsidP="00191A0F">
            <w:pPr>
              <w:pStyle w:val="Caption"/>
              <w:spacing w:after="0"/>
              <w:jc w:val="center"/>
              <w:rPr>
                <w:i w:val="0"/>
              </w:rPr>
            </w:pPr>
            <w:bookmarkStart w:id="0" w:name="_Ref69730850"/>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1</w:t>
            </w:r>
            <w:r w:rsidRPr="00D50905">
              <w:rPr>
                <w:i w:val="0"/>
              </w:rPr>
              <w:fldChar w:fldCharType="end"/>
            </w:r>
            <w:bookmarkEnd w:id="0"/>
          </w:p>
        </w:tc>
        <w:tc>
          <w:tcPr>
            <w:tcW w:w="973" w:type="dxa"/>
          </w:tcPr>
          <w:p w14:paraId="4C0963DA" w14:textId="77777777" w:rsidR="008F500C" w:rsidRPr="00D50905" w:rsidRDefault="008F500C" w:rsidP="00191A0F">
            <w:pPr>
              <w:pStyle w:val="Caption"/>
              <w:spacing w:after="0"/>
              <w:jc w:val="center"/>
              <w:rPr>
                <w:i w:val="0"/>
              </w:rPr>
            </w:pPr>
          </w:p>
        </w:tc>
      </w:tr>
    </w:tbl>
    <w:p w14:paraId="56A290F8" w14:textId="758AE3DB" w:rsidR="00C06EA3" w:rsidRDefault="00A82D98" w:rsidP="00907D39">
      <w:r>
        <w:t xml:space="preserve">Here, </w:t>
      </w:r>
      <m:oMath>
        <m:sSub>
          <m:sSubPr>
            <m:ctrlPr>
              <w:rPr>
                <w:rFonts w:ascii="Cambria Math" w:hAnsi="Cambria Math"/>
                <w:i/>
              </w:rPr>
            </m:ctrlPr>
          </m:sSubPr>
          <m:e>
            <m:r>
              <w:rPr>
                <w:rFonts w:ascii="Cambria Math" w:hAnsi="Cambria Math"/>
              </w:rPr>
              <m:t>E</m:t>
            </m:r>
          </m:e>
          <m:sub>
            <m:r>
              <w:rPr>
                <w:rFonts w:ascii="Cambria Math" w:hAnsi="Cambria Math"/>
              </w:rPr>
              <m:t>AB</m:t>
            </m:r>
          </m:sub>
        </m:sSub>
      </m:oMath>
      <w:r w:rsidR="00125F64">
        <w:t xml:space="preserve"> </w:t>
      </w:r>
      <w:r>
        <w:t xml:space="preserve">is </w:t>
      </w:r>
      <w:r w:rsidR="00125F64">
        <w:t xml:space="preserve">the currency exchange rate from basis A to B, and </w:t>
      </w: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25F64">
        <w:t xml:space="preserve"> is the relative factor for labour and material adjustments between regions</w:t>
      </w:r>
      <w:r w:rsidR="00F92C88">
        <w:t xml:space="preserve">. </w:t>
      </w:r>
      <w:proofErr w:type="gramStart"/>
      <w:r w:rsidR="00F92C88">
        <w:t>These factors</w:t>
      </w:r>
      <w:r w:rsidR="00C06EA3">
        <w:t>,</w:t>
      </w:r>
      <w:proofErr w:type="gramEnd"/>
      <w:r w:rsidR="00F92C88">
        <w:t xml:space="preserve"> have been obtained with weight</w:t>
      </w:r>
      <w:r w:rsidR="00C06EA3">
        <w:t>ed</w:t>
      </w:r>
      <w:r w:rsidR="00F92C88">
        <w:t xml:space="preserve"> material and labour relative values provided in</w:t>
      </w:r>
      <w:r w:rsidR="00A3278F">
        <w:t xml:space="preserve"> </w:t>
      </w:r>
      <w:r w:rsidR="00A3278F">
        <w:fldChar w:fldCharType="begin"/>
      </w:r>
      <w:r w:rsidR="00A3278F">
        <w:instrText>ADDIN RW.CITE{{doc:6080068a8f087588f8829079 IEAGHGR&amp;DProgramme 2018}}</w:instrText>
      </w:r>
      <w:r w:rsidR="00A3278F">
        <w:fldChar w:fldCharType="separate"/>
      </w:r>
      <w:r w:rsidR="00A3278F" w:rsidRPr="00A3278F">
        <w:rPr>
          <w:rFonts w:ascii="Calibri" w:hAnsi="Calibri" w:cs="Calibri"/>
          <w:bCs/>
        </w:rPr>
        <w:t>[5]</w:t>
      </w:r>
      <w:r w:rsidR="00A3278F">
        <w:fldChar w:fldCharType="end"/>
      </w:r>
      <w:r w:rsidR="00125F64">
        <w:t>.</w:t>
      </w:r>
      <w:r w:rsidR="00C06EA3">
        <w:t xml:space="preserve"> CEPCI factors are taken from </w:t>
      </w:r>
      <w:r w:rsidR="00A3278F">
        <w:fldChar w:fldCharType="begin"/>
      </w:r>
      <w:r w:rsidR="00A3278F">
        <w:instrText>ADDIN RW.CITE{{doc:5ed7abb7e4b09f78f9cb5230 [NoInformation] 2018}}</w:instrText>
      </w:r>
      <w:r w:rsidR="00A3278F">
        <w:fldChar w:fldCharType="separate"/>
      </w:r>
      <w:r w:rsidR="00A3278F" w:rsidRPr="00A3278F">
        <w:rPr>
          <w:rFonts w:ascii="Calibri" w:hAnsi="Calibri" w:cs="Calibri"/>
          <w:bCs/>
        </w:rPr>
        <w:t>[6]</w:t>
      </w:r>
      <w:r w:rsidR="00A3278F">
        <w:fldChar w:fldCharType="end"/>
      </w:r>
      <w:r w:rsidR="000F070C">
        <w:t>.</w:t>
      </w:r>
    </w:p>
    <w:p w14:paraId="35A05C53" w14:textId="7D74B89F" w:rsidR="006D5091" w:rsidRPr="00EA353A" w:rsidRDefault="006D5091" w:rsidP="00907D39">
      <w:r>
        <w:t>The BEC account</w:t>
      </w:r>
      <w:r w:rsidR="00A82D98">
        <w:t>s for</w:t>
      </w:r>
      <w:r>
        <w:t xml:space="preserve"> the costs of purchased process equipment, facilities</w:t>
      </w:r>
      <w:r w:rsidR="00A82D98">
        <w:t>,</w:t>
      </w:r>
      <w:r>
        <w:t xml:space="preserve"> and infrastructure as well as the direct and indirect cost required for installation. The TPC comprises the costs of EPC </w:t>
      </w:r>
      <w:r w:rsidR="00A82D98">
        <w:t xml:space="preserve">(engineering, procurement, and construction) </w:t>
      </w:r>
      <w:r>
        <w:t>services</w:t>
      </w:r>
      <w:r w:rsidR="00A82D98">
        <w:t xml:space="preserve"> and contingencies</w:t>
      </w:r>
      <w:r>
        <w:t>. Process contingencies are considered in this cost item, representative of the extra capital incurred to cover the uncertainty related to specific components or units of the plant which may present a lower level of technological maturity, designated with a Technology Readiness Level (TRL) indicator.</w:t>
      </w:r>
      <w:r w:rsidR="00A82D98">
        <w:t xml:space="preserve"> Initial cost estimates of such units tend to be optimistic due to simplified modelling and a low level of design detail, and the process contingency serves as a method to correct for this common bias.</w:t>
      </w:r>
      <w:r>
        <w:t xml:space="preserve"> In addition, Project contingency accounts for extra capital allocation due to site-related risks of the plant being deployed.  To determine the TOC, the owner’s costs are added, which include the costs of land, financing, permits, fees etc. Finally, the TCR represents the total capital expenditures during the construction period, including interest and cost escalation.</w:t>
      </w:r>
    </w:p>
    <w:p w14:paraId="6402BB02" w14:textId="77777777" w:rsidR="00525C78" w:rsidRDefault="00525C78" w:rsidP="00164629">
      <w:pPr>
        <w:keepNext/>
        <w:spacing w:before="240"/>
        <w:jc w:val="center"/>
      </w:pPr>
      <w:r w:rsidRPr="00525C78">
        <w:rPr>
          <w:noProof/>
        </w:rPr>
        <w:drawing>
          <wp:inline distT="0" distB="0" distL="0" distR="0" wp14:anchorId="0303DE06" wp14:editId="46694EB7">
            <wp:extent cx="5092086" cy="3556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2086" cy="3556000"/>
                    </a:xfrm>
                    <a:prstGeom prst="rect">
                      <a:avLst/>
                    </a:prstGeom>
                    <a:noFill/>
                    <a:ln>
                      <a:noFill/>
                    </a:ln>
                  </pic:spPr>
                </pic:pic>
              </a:graphicData>
            </a:graphic>
          </wp:inline>
        </w:drawing>
      </w:r>
    </w:p>
    <w:p w14:paraId="57CD3A48" w14:textId="0EFBDE54" w:rsidR="006D5091" w:rsidRPr="006D5091" w:rsidRDefault="00525C78" w:rsidP="006D5091">
      <w:pPr>
        <w:pStyle w:val="Caption"/>
        <w:jc w:val="center"/>
      </w:pPr>
      <w:bookmarkStart w:id="1" w:name="_Ref69743715"/>
      <w:r w:rsidRPr="006D5091">
        <w:t xml:space="preserve">Figure </w:t>
      </w:r>
      <w:r>
        <w:fldChar w:fldCharType="begin"/>
      </w:r>
      <w:r w:rsidRPr="006D5091">
        <w:instrText xml:space="preserve"> SEQ Figure \* ARABIC </w:instrText>
      </w:r>
      <w:r>
        <w:fldChar w:fldCharType="separate"/>
      </w:r>
      <w:r w:rsidR="00C948D2">
        <w:rPr>
          <w:noProof/>
        </w:rPr>
        <w:t>1</w:t>
      </w:r>
      <w:r>
        <w:fldChar w:fldCharType="end"/>
      </w:r>
      <w:bookmarkEnd w:id="1"/>
      <w:r w:rsidRPr="006D5091">
        <w:t xml:space="preserve"> Capital cost breakdown</w:t>
      </w:r>
    </w:p>
    <w:p w14:paraId="7741ADFA" w14:textId="01DBA18E" w:rsidR="00EA353A" w:rsidRPr="00EA353A" w:rsidRDefault="00EA353A" w:rsidP="00033784">
      <w:pPr>
        <w:pStyle w:val="Heading2"/>
      </w:pPr>
      <w:r w:rsidRPr="00EA353A">
        <w:lastRenderedPageBreak/>
        <w:t xml:space="preserve">BEC Estimation </w:t>
      </w:r>
      <w:r w:rsidR="006D5091">
        <w:t>Methods</w:t>
      </w:r>
    </w:p>
    <w:p w14:paraId="2DBC3726" w14:textId="2552CA70" w:rsidR="00F155DE" w:rsidRDefault="00767664" w:rsidP="00A827FD">
      <w:pPr>
        <w:spacing w:before="240"/>
      </w:pPr>
      <w:r>
        <w:t xml:space="preserve">The SEA tool aims to achieve a </w:t>
      </w:r>
      <w:r w:rsidR="00F67E65">
        <w:t>reasonable balance between detail</w:t>
      </w:r>
      <w:r>
        <w:t xml:space="preserve"> and accuracy on the one hand</w:t>
      </w:r>
      <w:r w:rsidR="00F67E65">
        <w:t xml:space="preserve"> and generality</w:t>
      </w:r>
      <w:r>
        <w:t xml:space="preserve"> and user-friendliness on the other</w:t>
      </w:r>
      <w:r w:rsidR="00F67E65">
        <w:t xml:space="preserve">. </w:t>
      </w:r>
      <w:r>
        <w:t>A balance is also found</w:t>
      </w:r>
      <w:r w:rsidR="00F155DE">
        <w:t xml:space="preserve"> between </w:t>
      </w:r>
      <w:r>
        <w:t xml:space="preserve">user </w:t>
      </w:r>
      <w:r w:rsidR="00F155DE">
        <w:t xml:space="preserve">flexibility to customize several technology components while achieving a reasonable degree of automatization </w:t>
      </w:r>
      <w:r>
        <w:t>to simplify the workflow</w:t>
      </w:r>
      <w:r w:rsidR="00F155DE">
        <w:t xml:space="preserve">. Provision </w:t>
      </w:r>
      <w:r>
        <w:t>is</w:t>
      </w:r>
      <w:r w:rsidR="00F155DE">
        <w:t xml:space="preserve"> made for sizing of equipment where other softwar</w:t>
      </w:r>
      <w:r w:rsidR="008F5899">
        <w:t>e may be used as support.</w:t>
      </w:r>
    </w:p>
    <w:p w14:paraId="289C72DD" w14:textId="083A4BDE" w:rsidR="00EA353A" w:rsidRDefault="00F67E65" w:rsidP="00907D39">
      <w:r>
        <w:t xml:space="preserve">For </w:t>
      </w:r>
      <w:r w:rsidR="00767664">
        <w:t>BEC</w:t>
      </w:r>
      <w:r>
        <w:t xml:space="preserve"> </w:t>
      </w:r>
      <w:r w:rsidR="00767664">
        <w:t xml:space="preserve">estimation </w:t>
      </w:r>
      <w:r>
        <w:t xml:space="preserve">of the plant units based on individual equipment cost correlations, the </w:t>
      </w:r>
      <w:r w:rsidRPr="00F67E65">
        <w:rPr>
          <w:i/>
        </w:rPr>
        <w:t>Equipment</w:t>
      </w:r>
      <w:r>
        <w:t xml:space="preserve"> approach is followed. </w:t>
      </w:r>
      <w:r w:rsidR="00EA353A">
        <w:t>This approach makes use of purchased cost correlations adjusted with material, pressure</w:t>
      </w:r>
      <w:r w:rsidR="00767664">
        <w:t>,</w:t>
      </w:r>
      <w:r w:rsidR="00EA353A">
        <w:t xml:space="preserve"> and bare module factors to determine the </w:t>
      </w:r>
      <w:r w:rsidR="00767664">
        <w:t>BEC</w:t>
      </w:r>
      <w:r w:rsidR="00EA353A">
        <w:t xml:space="preserve"> of each unit. </w:t>
      </w:r>
      <w:r>
        <w:t xml:space="preserve">For </w:t>
      </w:r>
      <w:r w:rsidR="00767664">
        <w:t>the</w:t>
      </w:r>
      <w:r>
        <w:t xml:space="preserve"> assessment of </w:t>
      </w:r>
      <w:r w:rsidR="00767664">
        <w:t>process units where important equipment-level costs are not available</w:t>
      </w:r>
      <w:r>
        <w:t xml:space="preserve">, the </w:t>
      </w:r>
      <w:r w:rsidR="00683A46">
        <w:t xml:space="preserve">cost-capacity </w:t>
      </w:r>
      <w:r w:rsidRPr="00683A46">
        <w:rPr>
          <w:i/>
        </w:rPr>
        <w:t>Scaling</w:t>
      </w:r>
      <w:r>
        <w:t xml:space="preserve"> approach from suitable reference</w:t>
      </w:r>
      <w:r w:rsidR="00683A46">
        <w:t>s</w:t>
      </w:r>
      <w:r>
        <w:t xml:space="preserve"> available in literature is followed.</w:t>
      </w:r>
    </w:p>
    <w:p w14:paraId="14EF5BC2" w14:textId="77777777" w:rsidR="00524636" w:rsidRDefault="00524636" w:rsidP="00033784">
      <w:pPr>
        <w:pStyle w:val="Heading3"/>
      </w:pPr>
      <w:bookmarkStart w:id="2" w:name="_Ref70022809"/>
      <w:r>
        <w:t>Equipment Approach</w:t>
      </w:r>
      <w:bookmarkEnd w:id="2"/>
    </w:p>
    <w:p w14:paraId="39B90F4B" w14:textId="3F654B6B" w:rsidR="00524636" w:rsidRDefault="00524636" w:rsidP="00A827FD">
      <w:pPr>
        <w:spacing w:before="240"/>
      </w:pPr>
      <w:r>
        <w:t>The basis for estimation of the BEC of each individual equipment comprising the plant unit is the correlations from the handbook Analysis, Synthesis and Design of Chemical Processes</w:t>
      </w:r>
      <w:r w:rsidR="006E7619">
        <w:t xml:space="preserve"> by Richard </w:t>
      </w:r>
      <w:r w:rsidR="00767664">
        <w:t xml:space="preserve">Turton </w:t>
      </w:r>
      <w:r w:rsidR="00A3278F">
        <w:fldChar w:fldCharType="begin"/>
      </w:r>
      <w:r w:rsidR="00A3278F">
        <w:instrText>ADDIN RW.CITE{{doc:6006cfdc8f08273396b01277 Turton,Richard 2008}}</w:instrText>
      </w:r>
      <w:r w:rsidR="00A3278F">
        <w:fldChar w:fldCharType="separate"/>
      </w:r>
      <w:r w:rsidR="00A3278F" w:rsidRPr="00A3278F">
        <w:rPr>
          <w:rFonts w:ascii="Calibri" w:hAnsi="Calibri" w:cs="Calibri"/>
          <w:bCs/>
        </w:rPr>
        <w:t>[7]</w:t>
      </w:r>
      <w:r w:rsidR="00A3278F">
        <w:fldChar w:fldCharType="end"/>
      </w:r>
      <w:r w:rsidR="002141F3">
        <w:t>.</w:t>
      </w:r>
      <w:r w:rsidR="00867C5D">
        <w:t xml:space="preserve"> The purchased cost</w:t>
      </w:r>
      <w:r w:rsidR="00682EE9">
        <w:t>s</w:t>
      </w:r>
      <w:r w:rsidR="00867C5D">
        <w:t xml:space="preserve"> of equipment</w:t>
      </w:r>
      <w:r w:rsidR="00682EE9">
        <w:t xml:space="preserve"> in $ are</w:t>
      </w:r>
      <w:r w:rsidR="00867C5D">
        <w:t xml:space="preserve"> normalized to the year 2001, while the bare module factors </w:t>
      </w:r>
      <w:r w:rsidR="00EC5550">
        <w:t>of</w:t>
      </w:r>
      <w:r w:rsidR="00867C5D">
        <w:t xml:space="preserve"> the units to represent field installation costs are obtained from </w:t>
      </w:r>
      <w:r w:rsidR="00A3278F">
        <w:fldChar w:fldCharType="begin"/>
      </w:r>
      <w:r w:rsidR="00A3278F">
        <w:instrText>ADDIN RW.CITE{{doc:607f1de58f08cc1414c2c66c Guthrie,K.M 1969}}</w:instrText>
      </w:r>
      <w:r w:rsidR="00A3278F">
        <w:fldChar w:fldCharType="separate"/>
      </w:r>
      <w:r w:rsidR="00A3278F" w:rsidRPr="00A3278F">
        <w:rPr>
          <w:rFonts w:ascii="Calibri" w:hAnsi="Calibri" w:cs="Calibri"/>
          <w:bCs/>
        </w:rPr>
        <w:t>[8]</w:t>
      </w:r>
      <w:r w:rsidR="00A3278F">
        <w:fldChar w:fldCharType="end"/>
      </w:r>
      <w:r w:rsidR="00867C5D">
        <w:t>.</w:t>
      </w:r>
    </w:p>
    <w:p w14:paraId="0B8C84FE" w14:textId="26D60E1E" w:rsidR="00867C5D" w:rsidRDefault="00867C5D" w:rsidP="00907D39">
      <w:r>
        <w:t>The purchased cost is adjusted with the following logarithmic expression</w:t>
      </w:r>
      <w:r w:rsidR="00D50905">
        <w:t xml:space="preserve"> (</w:t>
      </w:r>
      <w:r w:rsidR="00D50905">
        <w:fldChar w:fldCharType="begin"/>
      </w:r>
      <w:r w:rsidR="00D50905">
        <w:instrText xml:space="preserve"> REF _Ref69726313 \h </w:instrText>
      </w:r>
      <w:r w:rsidR="00D50905">
        <w:fldChar w:fldCharType="separate"/>
      </w:r>
      <w:r w:rsidR="00DF0309" w:rsidRPr="00D50905">
        <w:t xml:space="preserve">Eq. </w:t>
      </w:r>
      <w:r w:rsidR="00DF0309">
        <w:rPr>
          <w:i/>
          <w:noProof/>
        </w:rPr>
        <w:t>2</w:t>
      </w:r>
      <w:r w:rsidR="00D50905">
        <w:fldChar w:fldCharType="end"/>
      </w:r>
      <w:r w:rsidR="00D50905">
        <w:t>)</w:t>
      </w:r>
      <w:r>
        <w:t xml:space="preserve">, for a unit operating at ambient pressure and using carbon steel as </w:t>
      </w:r>
      <w:r w:rsidR="0015008D">
        <w:t>construction</w:t>
      </w:r>
      <w:r>
        <w:t xml:space="preserve"> 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867C5D" w14:paraId="53A9D03E" w14:textId="77777777" w:rsidTr="0015008D">
        <w:tc>
          <w:tcPr>
            <w:tcW w:w="7933" w:type="dxa"/>
            <w:vAlign w:val="center"/>
          </w:tcPr>
          <w:p w14:paraId="28D6C876" w14:textId="77777777" w:rsidR="00867C5D" w:rsidRPr="0015008D" w:rsidRDefault="00C95E50" w:rsidP="0015008D">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A</m:t>
                        </m:r>
                      </m:e>
                    </m:d>
                    <m:r>
                      <w:rPr>
                        <w:rFonts w:ascii="Cambria Math" w:hAnsi="Cambria Math"/>
                      </w:rPr>
                      <m:t>]</m:t>
                    </m:r>
                  </m:e>
                  <m:sup>
                    <m:r>
                      <w:rPr>
                        <w:rFonts w:ascii="Cambria Math" w:hAnsi="Cambria Math"/>
                      </w:rPr>
                      <m:t>2</m:t>
                    </m:r>
                  </m:sup>
                </m:sSup>
              </m:oMath>
            </m:oMathPara>
          </w:p>
        </w:tc>
        <w:tc>
          <w:tcPr>
            <w:tcW w:w="1083" w:type="dxa"/>
            <w:vAlign w:val="center"/>
          </w:tcPr>
          <w:p w14:paraId="52D51595" w14:textId="0B296118" w:rsidR="00867C5D" w:rsidRPr="00D50905" w:rsidRDefault="0015008D" w:rsidP="0015008D">
            <w:pPr>
              <w:pStyle w:val="Caption"/>
              <w:spacing w:after="0"/>
              <w:jc w:val="center"/>
              <w:rPr>
                <w:i w:val="0"/>
              </w:rPr>
            </w:pPr>
            <w:bookmarkStart w:id="3" w:name="_Ref6972631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2</w:t>
            </w:r>
            <w:r w:rsidRPr="00D50905">
              <w:rPr>
                <w:i w:val="0"/>
              </w:rPr>
              <w:fldChar w:fldCharType="end"/>
            </w:r>
            <w:bookmarkEnd w:id="3"/>
          </w:p>
        </w:tc>
      </w:tr>
    </w:tbl>
    <w:p w14:paraId="34A6AF91" w14:textId="77777777" w:rsidR="006E7619" w:rsidRDefault="0015008D" w:rsidP="00907D39">
      <w:r>
        <w:t xml:space="preserve">With </w:t>
      </w:r>
      <m:oMath>
        <m:r>
          <w:rPr>
            <w:rFonts w:ascii="Cambria Math" w:hAnsi="Cambria Math"/>
          </w:rPr>
          <m:t>A</m:t>
        </m:r>
      </m:oMath>
      <w:r>
        <w:t xml:space="preserve"> being the capacity or size parameter of the equipment, within maximum and minimum limits.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3</m:t>
            </m:r>
          </m:sub>
        </m:sSub>
      </m:oMath>
      <w:r>
        <w:t xml:space="preserve"> are specific to each type (and subtype) of equipment.</w:t>
      </w:r>
    </w:p>
    <w:p w14:paraId="79AA2DBB" w14:textId="6A4F9A3A" w:rsidR="0015008D" w:rsidRDefault="0015008D" w:rsidP="00907D39">
      <w:r>
        <w:t>For operating pressure</w:t>
      </w:r>
      <w:r w:rsidR="00EC7C5F">
        <w:t>s</w:t>
      </w:r>
      <w:r>
        <w:t xml:space="preserve"> different from the ambient, a mathematically analogous pressure correction factor is </w:t>
      </w:r>
      <w:r w:rsidR="00EC7C5F">
        <w:t>employed</w:t>
      </w:r>
      <w:r w:rsidR="00D50905">
        <w:t xml:space="preserve"> (</w:t>
      </w:r>
      <w:r w:rsidR="00D50905">
        <w:fldChar w:fldCharType="begin"/>
      </w:r>
      <w:r w:rsidR="00D50905">
        <w:instrText xml:space="preserve"> REF _Ref69726289 \h </w:instrText>
      </w:r>
      <w:r w:rsidR="00D50905">
        <w:fldChar w:fldCharType="separate"/>
      </w:r>
      <w:r w:rsidR="00DF0309" w:rsidRPr="00D50905">
        <w:t xml:space="preserve">Eq. </w:t>
      </w:r>
      <w:r w:rsidR="00DF0309">
        <w:rPr>
          <w:i/>
          <w:noProof/>
        </w:rPr>
        <w:t>3</w:t>
      </w:r>
      <w:r w:rsidR="00D50905">
        <w:fldChar w:fldCharType="end"/>
      </w:r>
      <w:r w:rsidR="00D50905">
        <w:t>)</w:t>
      </w:r>
      <w:r w:rsidR="00EC7C5F">
        <w:t xml:space="preserve">. In the SEA tool, the absolute pressure must be specified for correct calculation.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3E3CAE" w14:paraId="78EC01E0" w14:textId="77777777" w:rsidTr="00D50905">
        <w:tc>
          <w:tcPr>
            <w:tcW w:w="7933" w:type="dxa"/>
          </w:tcPr>
          <w:p w14:paraId="10A959E5" w14:textId="77777777" w:rsidR="003E3CAE" w:rsidRPr="0015008D" w:rsidRDefault="00C95E50" w:rsidP="00191A0F">
            <w:pPr>
              <w:jc w:val="center"/>
            </w:pPr>
            <m:oMathPara>
              <m:oMathParaPr>
                <m:jc m:val="center"/>
              </m:oMathParaPr>
              <m:oMath>
                <m:sSub>
                  <m:sSubPr>
                    <m:ctrlPr>
                      <w:rPr>
                        <w:rFonts w:ascii="Cambria Math" w:hAnsi="Cambria Math"/>
                        <w:i/>
                      </w:rPr>
                    </m:ctrlPr>
                  </m:sSubPr>
                  <m:e>
                    <m:r>
                      <w:rPr>
                        <w:rFonts w:ascii="Cambria Math" w:hAnsi="Cambria Math"/>
                      </w:rPr>
                      <m:t>log</m:t>
                    </m:r>
                  </m:e>
                  <m:sub>
                    <m:r>
                      <w:rPr>
                        <w:rFonts w:ascii="Cambria Math" w:hAnsi="Cambria Math"/>
                      </w:rPr>
                      <m:t>10</m:t>
                    </m:r>
                  </m:sub>
                </m:sSub>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r>
                          <w:rPr>
                            <w:rFonts w:ascii="Cambria Math" w:hAnsi="Cambria Math"/>
                          </w:rPr>
                          <m:t>P</m:t>
                        </m:r>
                      </m:e>
                    </m:d>
                    <m:r>
                      <w:rPr>
                        <w:rFonts w:ascii="Cambria Math" w:hAnsi="Cambria Math"/>
                      </w:rPr>
                      <m:t>]</m:t>
                    </m:r>
                  </m:e>
                  <m:sup>
                    <m:r>
                      <w:rPr>
                        <w:rFonts w:ascii="Cambria Math" w:hAnsi="Cambria Math"/>
                      </w:rPr>
                      <m:t>2</m:t>
                    </m:r>
                  </m:sup>
                </m:sSup>
              </m:oMath>
            </m:oMathPara>
          </w:p>
        </w:tc>
        <w:tc>
          <w:tcPr>
            <w:tcW w:w="1083" w:type="dxa"/>
          </w:tcPr>
          <w:p w14:paraId="4BEA5C84" w14:textId="1A9DB334" w:rsidR="003E3CAE" w:rsidRPr="00D50905" w:rsidRDefault="003E3CAE" w:rsidP="00191A0F">
            <w:pPr>
              <w:pStyle w:val="Caption"/>
              <w:spacing w:after="0"/>
              <w:jc w:val="center"/>
              <w:rPr>
                <w:i w:val="0"/>
              </w:rPr>
            </w:pPr>
            <w:bookmarkStart w:id="4" w:name="_Ref69726289"/>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3</w:t>
            </w:r>
            <w:r w:rsidRPr="00D50905">
              <w:rPr>
                <w:i w:val="0"/>
              </w:rPr>
              <w:fldChar w:fldCharType="end"/>
            </w:r>
            <w:bookmarkEnd w:id="4"/>
          </w:p>
        </w:tc>
      </w:tr>
    </w:tbl>
    <w:p w14:paraId="1110EAFC" w14:textId="349AA325" w:rsidR="0015008D" w:rsidRDefault="00EC7C5F" w:rsidP="00E96B7A">
      <w:r>
        <w:t xml:space="preserve">For vessels, an item which is often employed to determine reactor costs when no other information is available, the pressure correction factor is calculated according </w:t>
      </w:r>
      <w:r w:rsidR="00D50905" w:rsidRPr="00E96B7A">
        <w:fldChar w:fldCharType="begin"/>
      </w:r>
      <w:r w:rsidR="00D50905" w:rsidRPr="00E96B7A">
        <w:instrText xml:space="preserve"> REF _Ref69726275 \h </w:instrText>
      </w:r>
      <w:r w:rsidR="00E96B7A" w:rsidRPr="00E96B7A">
        <w:instrText xml:space="preserve"> \* MERGEFORMAT </w:instrText>
      </w:r>
      <w:r w:rsidR="00D50905" w:rsidRPr="00E96B7A">
        <w:fldChar w:fldCharType="separate"/>
      </w:r>
      <w:r w:rsidR="00DF0309" w:rsidRPr="00D50905">
        <w:t xml:space="preserve">Eq. </w:t>
      </w:r>
      <w:r w:rsidR="00DF0309" w:rsidRPr="00DF0309">
        <w:rPr>
          <w:noProof/>
        </w:rPr>
        <w:t>4</w:t>
      </w:r>
      <w:r w:rsidR="00D50905" w:rsidRPr="00E96B7A">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EC7C5F" w14:paraId="49D8E4A6" w14:textId="77777777" w:rsidTr="00191A0F">
        <w:tc>
          <w:tcPr>
            <w:tcW w:w="7933" w:type="dxa"/>
            <w:vAlign w:val="center"/>
          </w:tcPr>
          <w:p w14:paraId="51137BB8" w14:textId="77777777" w:rsidR="00EC7C5F" w:rsidRPr="0015008D" w:rsidRDefault="00C95E50" w:rsidP="003E3CAE">
            <w:pPr>
              <w:jc w:val="cente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P,vessel</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P·D</m:t>
                        </m:r>
                      </m:num>
                      <m:den>
                        <m:r>
                          <w:rPr>
                            <w:rFonts w:ascii="Cambria Math" w:hAnsi="Cambria Math"/>
                          </w:rPr>
                          <m:t>2[850-0.6·P]</m:t>
                        </m:r>
                      </m:den>
                    </m:f>
                    <m:r>
                      <w:rPr>
                        <w:rFonts w:ascii="Cambria Math" w:hAnsi="Cambria Math"/>
                      </w:rPr>
                      <m:t>+0.00315</m:t>
                    </m:r>
                  </m:num>
                  <m:den>
                    <m:r>
                      <w:rPr>
                        <w:rFonts w:ascii="Cambria Math" w:hAnsi="Cambria Math"/>
                      </w:rPr>
                      <m:t>0.0063</m:t>
                    </m:r>
                  </m:den>
                </m:f>
              </m:oMath>
            </m:oMathPara>
          </w:p>
        </w:tc>
        <w:tc>
          <w:tcPr>
            <w:tcW w:w="1083" w:type="dxa"/>
            <w:vAlign w:val="center"/>
          </w:tcPr>
          <w:p w14:paraId="737E2831" w14:textId="4EA26F44" w:rsidR="00EC7C5F" w:rsidRPr="00D50905" w:rsidRDefault="00EC7C5F" w:rsidP="00191A0F">
            <w:pPr>
              <w:pStyle w:val="Caption"/>
              <w:spacing w:after="0"/>
              <w:jc w:val="center"/>
              <w:rPr>
                <w:i w:val="0"/>
              </w:rPr>
            </w:pPr>
            <w:bookmarkStart w:id="5" w:name="_Ref69726275"/>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4</w:t>
            </w:r>
            <w:r w:rsidRPr="00D50905">
              <w:rPr>
                <w:i w:val="0"/>
              </w:rPr>
              <w:fldChar w:fldCharType="end"/>
            </w:r>
            <w:bookmarkEnd w:id="5"/>
          </w:p>
        </w:tc>
      </w:tr>
    </w:tbl>
    <w:p w14:paraId="20C89018" w14:textId="77777777" w:rsidR="00D50905" w:rsidRDefault="003E3CAE" w:rsidP="00907D39">
      <w:r>
        <w:t xml:space="preserve">Where </w:t>
      </w:r>
      <m:oMath>
        <m:r>
          <w:rPr>
            <w:rFonts w:ascii="Cambria Math" w:hAnsi="Cambria Math"/>
          </w:rPr>
          <m:t>P</m:t>
        </m:r>
      </m:oMath>
      <w:r>
        <w:t xml:space="preserve"> is the absolute pressure (bar) and </w:t>
      </w:r>
      <m:oMath>
        <m:r>
          <w:rPr>
            <w:rFonts w:ascii="Cambria Math" w:hAnsi="Cambria Math"/>
          </w:rPr>
          <m:t>D</m:t>
        </m:r>
      </m:oMath>
      <w:r>
        <w:t xml:space="preserve"> is the diameter (m</w:t>
      </w:r>
      <w:proofErr w:type="gramStart"/>
      <w:r>
        <w:t>)</w:t>
      </w:r>
      <w:r w:rsidR="00DB1339">
        <w:t>.</w:t>
      </w:r>
      <w:proofErr w:type="gramEnd"/>
      <w:r w:rsidR="00DB1339">
        <w:t xml:space="preserve"> </w:t>
      </w:r>
      <m:oMath>
        <m:sSub>
          <m:sSubPr>
            <m:ctrlPr>
              <w:rPr>
                <w:rFonts w:ascii="Cambria Math" w:hAnsi="Cambria Math"/>
                <w:i/>
              </w:rPr>
            </m:ctrlPr>
          </m:sSubPr>
          <m:e>
            <m:r>
              <w:rPr>
                <w:rFonts w:ascii="Cambria Math" w:hAnsi="Cambria Math"/>
              </w:rPr>
              <m:t>F</m:t>
            </m:r>
          </m:e>
          <m:sub>
            <m:r>
              <w:rPr>
                <w:rFonts w:ascii="Cambria Math" w:hAnsi="Cambria Math"/>
              </w:rPr>
              <m:t>P,vessel</m:t>
            </m:r>
          </m:sub>
        </m:sSub>
      </m:oMath>
      <w:r w:rsidR="00DB1339">
        <w:t xml:space="preserve"> is</w:t>
      </w:r>
      <w:r w:rsidR="00D50905">
        <w:t xml:space="preserve"> always</w:t>
      </w:r>
      <w:r w:rsidR="00DB1339">
        <w:t xml:space="preserve"> greater than 1, </w:t>
      </w:r>
      <w:r w:rsidR="00D50905">
        <w:t>and when considering pressures lower than 0.5 bar, a value of 1.25 is taken.</w:t>
      </w:r>
    </w:p>
    <w:p w14:paraId="494CAFC0" w14:textId="43117E9B" w:rsidR="00D50905" w:rsidRDefault="00D50905" w:rsidP="00907D39">
      <w:r>
        <w:t xml:space="preserve">Finally, factors for different materials of construction are given tabulated for each </w:t>
      </w:r>
      <w:r w:rsidR="00EC5550">
        <w:t>equipment subtype</w:t>
      </w:r>
      <w:r>
        <w:t xml:space="preserve">, and the bare module factor is calculated with </w:t>
      </w:r>
      <w:r w:rsidR="00EC5550" w:rsidRPr="00EC5550">
        <w:fldChar w:fldCharType="begin"/>
      </w:r>
      <w:r w:rsidR="00EC5550" w:rsidRPr="00EC5550">
        <w:instrText xml:space="preserve"> REF _Ref69726676 \h  \* MERGEFORMAT </w:instrText>
      </w:r>
      <w:r w:rsidR="00EC5550" w:rsidRPr="00EC5550">
        <w:fldChar w:fldCharType="separate"/>
      </w:r>
      <w:r w:rsidR="00DF0309" w:rsidRPr="00D50905">
        <w:t xml:space="preserve">Eq. </w:t>
      </w:r>
      <w:r w:rsidR="00DF0309" w:rsidRPr="00DF0309">
        <w:rPr>
          <w:noProof/>
        </w:rPr>
        <w:t>5</w:t>
      </w:r>
      <w:r w:rsidR="00EC5550" w:rsidRPr="00EC5550">
        <w:fldChar w:fldCharType="end"/>
      </w:r>
      <w:r w:rsidR="00EC5550">
        <w:t xml:space="preserve">. For </w:t>
      </w:r>
      <w:r w:rsidR="00525082">
        <w:t>certain equipment</w:t>
      </w:r>
      <w:r w:rsidR="00EC5550">
        <w:t>, the bare module factor may</w:t>
      </w:r>
      <w:r w:rsidR="002141F3">
        <w:t xml:space="preserve"> </w:t>
      </w:r>
      <w:r w:rsidR="00EC5550">
        <w:t xml:space="preserve">be provided directly with a value for </w:t>
      </w: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EC5550">
        <w:t xml:space="preserve">. Equipment specific correction factors are considered for a small number of </w:t>
      </w:r>
      <w:r w:rsidR="00525082">
        <w:t>equipment subtypes</w:t>
      </w:r>
      <w:r w:rsidR="00EC5550">
        <w:t>.</w:t>
      </w:r>
      <w:r w:rsidR="002141F3">
        <w:t xml:space="preserve"> The bare module cost is determined by multiplying the purchased equipment cost under reference conditions with the bare module factor:</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D50905" w14:paraId="10B71D80" w14:textId="77777777" w:rsidTr="00191A0F">
        <w:tc>
          <w:tcPr>
            <w:tcW w:w="7933" w:type="dxa"/>
          </w:tcPr>
          <w:p w14:paraId="1DFF3A16" w14:textId="3F7D37A6" w:rsidR="00D50905" w:rsidRPr="0015008D" w:rsidRDefault="00C95E50" w:rsidP="00D50905">
            <w:pPr>
              <w:jc w:val="cente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sSub>
                  <m:sSubPr>
                    <m:ctrlPr>
                      <w:rPr>
                        <w:rFonts w:ascii="Cambria Math" w:hAnsi="Cambria Math"/>
                        <w:i/>
                      </w:rPr>
                    </m:ctrlPr>
                  </m:sSubPr>
                  <m:e>
                    <m:r>
                      <w:rPr>
                        <w:rFonts w:ascii="Cambria Math" w:hAnsi="Cambria Math"/>
                      </w:rPr>
                      <m:t>F</m:t>
                    </m:r>
                  </m:e>
                  <m:sub>
                    <m:r>
                      <w:rPr>
                        <w:rFonts w:ascii="Cambria Math" w:hAnsi="Cambria Math"/>
                      </w:rPr>
                      <m:t>BM</m:t>
                    </m:r>
                  </m:sub>
                </m:sSub>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o</m:t>
                    </m:r>
                  </m:sup>
                </m:sSubSup>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P</m:t>
                        </m:r>
                      </m:sub>
                    </m:sSub>
                  </m:e>
                </m:d>
              </m:oMath>
            </m:oMathPara>
          </w:p>
        </w:tc>
        <w:tc>
          <w:tcPr>
            <w:tcW w:w="1083" w:type="dxa"/>
          </w:tcPr>
          <w:p w14:paraId="63640F98" w14:textId="6923AB0A" w:rsidR="00D50905" w:rsidRPr="00D50905" w:rsidRDefault="00D50905" w:rsidP="00191A0F">
            <w:pPr>
              <w:pStyle w:val="Caption"/>
              <w:spacing w:after="0"/>
              <w:jc w:val="center"/>
              <w:rPr>
                <w:i w:val="0"/>
              </w:rPr>
            </w:pPr>
            <w:bookmarkStart w:id="6" w:name="_Ref6972667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5</w:t>
            </w:r>
            <w:r w:rsidRPr="00D50905">
              <w:rPr>
                <w:i w:val="0"/>
              </w:rPr>
              <w:fldChar w:fldCharType="end"/>
            </w:r>
            <w:bookmarkEnd w:id="6"/>
          </w:p>
        </w:tc>
      </w:tr>
    </w:tbl>
    <w:p w14:paraId="5BF384D3" w14:textId="4C43BEDD" w:rsidR="00525082" w:rsidRDefault="00C95E50" w:rsidP="00907D39">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525082">
        <w:t xml:space="preserve"> is determined within the equipment capacity bounds. When the upper limit capacity is exceeded, a capacity cost scaling law is applied</w:t>
      </w:r>
      <w:r w:rsidR="00BA04F9">
        <w:t xml:space="preserve"> (</w:t>
      </w:r>
      <w:proofErr w:type="gramStart"/>
      <w:r w:rsidR="00BA04F9">
        <w:t>similar to</w:t>
      </w:r>
      <w:proofErr w:type="gramEnd"/>
      <w:r w:rsidR="00BA04F9">
        <w:t xml:space="preserve"> the formulation described in the next section)</w:t>
      </w:r>
      <w:r w:rsidR="00525082">
        <w:t xml:space="preserve">, with an exponent selected by the user. The user should judge whether the scaled cost resulting for the </w:t>
      </w:r>
      <w:r w:rsidR="00525082">
        <w:lastRenderedPageBreak/>
        <w:t xml:space="preserve">equipment is reasonable. </w:t>
      </w:r>
      <w:r w:rsidR="00BA04F9">
        <w:t>The authors have verified that the scaled values with an exponent of 0.67 give comparable results for common equipment units such as compressors, turbines and heat exchangers (fixed shell &amp; tube) relative to correlations from</w:t>
      </w:r>
      <w:r w:rsidR="00A827FD">
        <w:t xml:space="preserve"> </w:t>
      </w:r>
      <w:r w:rsidR="00A827FD">
        <w:fldChar w:fldCharType="begin"/>
      </w:r>
      <w:r w:rsidR="00A827FD">
        <w:instrText>ADDIN RW.CITE{{doc:608816bb8f0857ae4c7703c7 Seider,WarrenD 2009}}</w:instrText>
      </w:r>
      <w:r w:rsidR="00A827FD">
        <w:fldChar w:fldCharType="separate"/>
      </w:r>
      <w:r w:rsidR="00A827FD" w:rsidRPr="00A827FD">
        <w:rPr>
          <w:rFonts w:ascii="Calibri" w:hAnsi="Calibri" w:cs="Calibri"/>
          <w:bCs/>
          <w:lang w:val="en-US"/>
        </w:rPr>
        <w:t>[9]</w:t>
      </w:r>
      <w:r w:rsidR="00A827FD">
        <w:fldChar w:fldCharType="end"/>
      </w:r>
      <w:r w:rsidR="00BA04F9">
        <w:t xml:space="preserve"> with a larger capacity limit.</w:t>
      </w:r>
      <w:r w:rsidR="00525082">
        <w:t xml:space="preserve"> </w:t>
      </w:r>
      <w:r w:rsidR="00BA04F9">
        <w:t xml:space="preserve">The user may </w:t>
      </w:r>
      <w:r w:rsidR="00C01556">
        <w:t>consider</w:t>
      </w:r>
      <w:r w:rsidR="00BA04F9">
        <w:t xml:space="preserve"> if different scaling exponents should be used</w:t>
      </w:r>
      <w:r w:rsidR="00C01556">
        <w:t xml:space="preserve"> based on their experience or</w:t>
      </w:r>
      <w:r w:rsidR="00BA04F9">
        <w:t xml:space="preserve"> following recommendations for</w:t>
      </w:r>
      <w:r w:rsidR="00C01556">
        <w:t xml:space="preserve"> the exponent of</w:t>
      </w:r>
      <w:r w:rsidR="00BA04F9">
        <w:t xml:space="preserve"> each equipment type as suggested in</w:t>
      </w:r>
      <w:r w:rsidR="00A3278F">
        <w:t xml:space="preserve"> </w:t>
      </w:r>
      <w:r w:rsidR="00A3278F">
        <w:fldChar w:fldCharType="begin"/>
      </w:r>
      <w:r w:rsidR="00A3278F">
        <w:instrText>ADDIN RW.CITE{{doc:607f1c678f085fef6deee5c1 RobinSmith 2005}}</w:instrText>
      </w:r>
      <w:r w:rsidR="00A3278F">
        <w:fldChar w:fldCharType="separate"/>
      </w:r>
      <w:r w:rsidR="00A827FD" w:rsidRPr="00A827FD">
        <w:rPr>
          <w:rFonts w:ascii="Calibri" w:hAnsi="Calibri" w:cs="Calibri"/>
          <w:bCs/>
        </w:rPr>
        <w:t>[10]</w:t>
      </w:r>
      <w:r w:rsidR="00A3278F">
        <w:fldChar w:fldCharType="end"/>
      </w:r>
      <w:r w:rsidR="00A3278F">
        <w:t>.</w:t>
      </w:r>
    </w:p>
    <w:p w14:paraId="283B7DE0" w14:textId="77777777" w:rsidR="00AB7DE1" w:rsidRPr="00AB7DE1" w:rsidRDefault="00EC5550" w:rsidP="00033784">
      <w:pPr>
        <w:pStyle w:val="Heading3"/>
        <w:rPr>
          <w:rFonts w:eastAsiaTheme="minorEastAsia"/>
        </w:rPr>
      </w:pPr>
      <w:bookmarkStart w:id="7" w:name="_Ref70060302"/>
      <w:r>
        <w:rPr>
          <w:rFonts w:eastAsiaTheme="minorEastAsia"/>
        </w:rPr>
        <w:t>Scaling Approach</w:t>
      </w:r>
      <w:bookmarkEnd w:id="7"/>
    </w:p>
    <w:p w14:paraId="0D58D172" w14:textId="3D24AFDA" w:rsidR="00EC5550" w:rsidRDefault="00EC5550" w:rsidP="00A827FD">
      <w:pPr>
        <w:spacing w:before="240"/>
      </w:pPr>
      <w:r>
        <w:t>The</w:t>
      </w:r>
      <w:r w:rsidR="002141F3">
        <w:t xml:space="preserve"> SEA tool aims to build process units up from individual equipment lists whenever possible. However, this approach is not feasible for certain specialized equipment (e.g., gasifiers). In this case, the</w:t>
      </w:r>
      <w:r>
        <w:t xml:space="preserve"> </w:t>
      </w:r>
      <w:r w:rsidR="002141F3">
        <w:t>scaling</w:t>
      </w:r>
      <w:r>
        <w:t xml:space="preserve"> method for BEC estimation is </w:t>
      </w:r>
      <w:r w:rsidR="002141F3">
        <w:t>employed</w:t>
      </w:r>
      <w:r>
        <w:t xml:space="preserve">, </w:t>
      </w:r>
      <w:r w:rsidR="002141F3">
        <w:t>relying on one or more</w:t>
      </w:r>
      <w:r>
        <w:t xml:space="preserve"> suitable reference</w:t>
      </w:r>
      <w:r w:rsidR="002141F3">
        <w:t>s</w:t>
      </w:r>
      <w:r>
        <w:t xml:space="preserve"> with </w:t>
      </w:r>
      <w:r w:rsidR="00033784">
        <w:t xml:space="preserve">cost assessments of </w:t>
      </w:r>
      <w:r>
        <w:t>the same unit scope</w:t>
      </w:r>
      <w:r w:rsidR="00525082">
        <w:t xml:space="preserve">. This approach introduces </w:t>
      </w:r>
      <w:r w:rsidR="009A5A48">
        <w:t>the</w:t>
      </w:r>
      <w:r w:rsidR="00525082">
        <w:t xml:space="preserve"> economies of scale</w:t>
      </w:r>
      <w:r w:rsidR="009A5A48">
        <w:t xml:space="preserve"> principle: a</w:t>
      </w:r>
      <w:r w:rsidR="00525082">
        <w:t xml:space="preserve"> nonlinear relationship where</w:t>
      </w:r>
      <w:r w:rsidR="00197706">
        <w:t>,</w:t>
      </w:r>
      <w:r w:rsidR="00525082">
        <w:t xml:space="preserve"> as the facility becomes larger, the </w:t>
      </w:r>
      <w:r w:rsidR="005A31D2">
        <w:t>specific cost</w:t>
      </w:r>
      <w:r w:rsidR="00184251">
        <w:t xml:space="preserve"> (cost per unit capacity)</w:t>
      </w:r>
      <w:r w:rsidR="005A31D2">
        <w:t xml:space="preserve"> </w:t>
      </w:r>
      <w:r w:rsidR="00525082">
        <w:t>is reduced. Furthermore, the generalized formula considered in the tool contemplates the possibility of train cost reductions when several</w:t>
      </w:r>
      <w:r w:rsidR="00197706">
        <w:t xml:space="preserve"> trains</w:t>
      </w:r>
      <w:r w:rsidR="00525082">
        <w:t xml:space="preserve"> (</w:t>
      </w:r>
      <m:oMath>
        <m:r>
          <w:rPr>
            <w:rFonts w:ascii="Cambria Math" w:hAnsi="Cambria Math"/>
          </w:rPr>
          <m:t>n</m:t>
        </m:r>
      </m:oMath>
      <w:r w:rsidR="00525082">
        <w:t xml:space="preserve">) are built both in the reference and novel facility, each operating at </w:t>
      </w:r>
      <m:oMath>
        <m:r>
          <w:rPr>
            <w:rFonts w:ascii="Cambria Math" w:hAnsi="Cambria Math"/>
          </w:rPr>
          <m:t>100%/n</m:t>
        </m:r>
      </m:oMath>
      <w:r w:rsidR="00525082">
        <w:t xml:space="preserve"> of the total capacity.</w:t>
      </w:r>
      <w:r w:rsidR="009A5A48">
        <w:t xml:space="preserve"> This is a consequence of the fact that some synergies are gained leading to cost reductions when an additional train of a unit is </w:t>
      </w:r>
      <w:r w:rsidR="00197706">
        <w:t>constructed for</w:t>
      </w:r>
      <w:r w:rsidR="009A5A48">
        <w:t xml:space="preserve"> a given facility. The generalized formula is outlined in</w:t>
      </w:r>
      <w:r w:rsidR="006D5091">
        <w:t xml:space="preserve"> </w:t>
      </w:r>
      <w:r w:rsidR="006D5091" w:rsidRPr="006D5091">
        <w:fldChar w:fldCharType="begin"/>
      </w:r>
      <w:r w:rsidR="006D5091" w:rsidRPr="006D5091">
        <w:instrText xml:space="preserve"> REF _Ref69729916 \h  \* MERGEFORMAT </w:instrText>
      </w:r>
      <w:r w:rsidR="006D5091" w:rsidRPr="006D5091">
        <w:fldChar w:fldCharType="separate"/>
      </w:r>
      <w:r w:rsidR="00DF0309" w:rsidRPr="00D50905">
        <w:t xml:space="preserve">Eq. </w:t>
      </w:r>
      <w:r w:rsidR="00DF0309" w:rsidRPr="00DF0309">
        <w:rPr>
          <w:noProof/>
        </w:rPr>
        <w:t>6</w:t>
      </w:r>
      <w:r w:rsidR="006D5091" w:rsidRPr="006D5091">
        <w:fldChar w:fldCharType="end"/>
      </w:r>
      <w:r w:rsidR="006D5091">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6D5091" w14:paraId="0201C12D" w14:textId="77777777" w:rsidTr="006D5091">
        <w:tc>
          <w:tcPr>
            <w:tcW w:w="7933" w:type="dxa"/>
            <w:vAlign w:val="center"/>
          </w:tcPr>
          <w:p w14:paraId="2367B870" w14:textId="77777777" w:rsidR="006D5091" w:rsidRPr="0015008D" w:rsidRDefault="006D5091" w:rsidP="006D5091">
            <w:pPr>
              <w:jc w:val="center"/>
            </w:pPr>
            <m:oMathPara>
              <m:oMathParaPr>
                <m:jc m:val="center"/>
              </m:oMathParaP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e</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S/n</m:t>
                            </m:r>
                          </m:num>
                          <m:den>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f</m:t>
                    </m:r>
                  </m:sup>
                </m:sSup>
              </m:oMath>
            </m:oMathPara>
          </w:p>
        </w:tc>
        <w:tc>
          <w:tcPr>
            <w:tcW w:w="1083" w:type="dxa"/>
            <w:vAlign w:val="center"/>
          </w:tcPr>
          <w:p w14:paraId="5D1B791A" w14:textId="55C5FE2F" w:rsidR="006D5091" w:rsidRPr="00D50905" w:rsidRDefault="006D5091" w:rsidP="006D5091">
            <w:pPr>
              <w:pStyle w:val="Caption"/>
              <w:spacing w:after="0"/>
              <w:jc w:val="center"/>
              <w:rPr>
                <w:i w:val="0"/>
              </w:rPr>
            </w:pPr>
            <w:bookmarkStart w:id="8" w:name="_Ref69729916"/>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6</w:t>
            </w:r>
            <w:r w:rsidRPr="00D50905">
              <w:rPr>
                <w:i w:val="0"/>
              </w:rPr>
              <w:fldChar w:fldCharType="end"/>
            </w:r>
            <w:bookmarkEnd w:id="8"/>
          </w:p>
        </w:tc>
      </w:tr>
    </w:tbl>
    <w:p w14:paraId="185C8FF3" w14:textId="6F87FBE3" w:rsidR="006D5091" w:rsidRDefault="006D5091" w:rsidP="00907D39">
      <w:r>
        <w:t xml:space="preserve">Where the subindex </w:t>
      </w:r>
      <m:oMath>
        <m:r>
          <w:rPr>
            <w:rFonts w:ascii="Cambria Math" w:hAnsi="Cambria Math"/>
          </w:rPr>
          <m:t>0</m:t>
        </m:r>
      </m:oMath>
      <w:r>
        <w:t xml:space="preserve"> indicates the reference cost </w:t>
      </w:r>
      <m:oMath>
        <m:r>
          <w:rPr>
            <w:rFonts w:ascii="Cambria Math" w:hAnsi="Cambria Math"/>
          </w:rPr>
          <m:t>C</m:t>
        </m:r>
      </m:oMath>
      <w:r>
        <w:t xml:space="preserve"> and capacity</w:t>
      </w:r>
      <w:r>
        <w:rPr>
          <w:rFonts w:eastAsiaTheme="minorEastAsia"/>
        </w:rPr>
        <w:t xml:space="preserve"> </w:t>
      </w:r>
      <m:oMath>
        <m:r>
          <w:rPr>
            <w:rFonts w:ascii="Cambria Math" w:hAnsi="Cambria Math"/>
          </w:rPr>
          <m:t>S</m:t>
        </m:r>
      </m:oMath>
      <w:r>
        <w:t xml:space="preserve">, and </w:t>
      </w:r>
      <m:oMath>
        <m:r>
          <w:rPr>
            <w:rFonts w:ascii="Cambria Math" w:hAnsi="Cambria Math"/>
          </w:rPr>
          <m:t>f</m:t>
        </m:r>
      </m:oMath>
      <w:r>
        <w:t xml:space="preserve"> represents the unit exponent, while </w:t>
      </w:r>
      <m:oMath>
        <m:r>
          <w:rPr>
            <w:rFonts w:ascii="Cambria Math" w:hAnsi="Cambria Math"/>
          </w:rPr>
          <m:t>e</m:t>
        </m:r>
      </m:oMath>
      <w:r>
        <w:t xml:space="preserve"> the train exponent.</w:t>
      </w:r>
      <w:r w:rsidR="00033784">
        <w:t xml:space="preserve"> Typical values for </w:t>
      </w:r>
      <m:oMath>
        <m:r>
          <w:rPr>
            <w:rFonts w:ascii="Cambria Math" w:hAnsi="Cambria Math"/>
          </w:rPr>
          <m:t>f</m:t>
        </m:r>
      </m:oMath>
      <w:r w:rsidR="00033784">
        <w:rPr>
          <w:rFonts w:eastAsiaTheme="minorEastAsia"/>
        </w:rPr>
        <w:t xml:space="preserve"> and </w:t>
      </w:r>
      <m:oMath>
        <m:r>
          <w:rPr>
            <w:rFonts w:ascii="Cambria Math" w:eastAsiaTheme="minorEastAsia" w:hAnsi="Cambria Math"/>
          </w:rPr>
          <m:t>e</m:t>
        </m:r>
      </m:oMath>
      <w:r w:rsidR="00033784">
        <w:rPr>
          <w:rFonts w:eastAsiaTheme="minorEastAsia"/>
        </w:rPr>
        <w:t xml:space="preserve"> are 0.67 and 0.9, respectively. </w:t>
      </w:r>
    </w:p>
    <w:p w14:paraId="320B2463" w14:textId="1162D371" w:rsidR="006D5091" w:rsidRDefault="006D5091" w:rsidP="00907D39">
      <w:r>
        <w:t xml:space="preserve">Several literature sources </w:t>
      </w:r>
      <w:r w:rsidR="0044233B">
        <w:t>provide</w:t>
      </w:r>
      <w:r>
        <w:t xml:space="preserve"> cost breakdown </w:t>
      </w:r>
      <w:r w:rsidR="0044233B">
        <w:t>values</w:t>
      </w:r>
      <w:r>
        <w:t xml:space="preserve"> for relevant units such as gasification technologies, </w:t>
      </w:r>
      <w:r w:rsidR="0044233B">
        <w:t>a</w:t>
      </w:r>
      <w:r>
        <w:t xml:space="preserve">ir separation units, acid gas removal plants, steam cycles and many more. In </w:t>
      </w:r>
      <w:r w:rsidR="0044233B">
        <w:fldChar w:fldCharType="begin"/>
      </w:r>
      <w:r w:rsidR="0044233B">
        <w:instrText xml:space="preserve"> REF _Ref69740679 \h </w:instrText>
      </w:r>
      <w:r w:rsidR="0044233B">
        <w:fldChar w:fldCharType="separate"/>
      </w:r>
      <w:r w:rsidR="00DF0309" w:rsidRPr="00ED34B8">
        <w:t xml:space="preserve">Table </w:t>
      </w:r>
      <w:r w:rsidR="00DF0309">
        <w:rPr>
          <w:noProof/>
        </w:rPr>
        <w:t>1</w:t>
      </w:r>
      <w:r w:rsidR="0044233B">
        <w:fldChar w:fldCharType="end"/>
      </w:r>
      <w:r>
        <w:t xml:space="preserve">, a short collection of references, which have frequently been used by the authors in the past </w:t>
      </w:r>
      <w:r w:rsidR="00ED34B8">
        <w:t xml:space="preserve">for evaluation of novel power systems with CCS, </w:t>
      </w:r>
      <w:r>
        <w:t>are listed.</w:t>
      </w:r>
    </w:p>
    <w:p w14:paraId="707FC2E7" w14:textId="063B977A" w:rsidR="00ED34B8" w:rsidRPr="00ED34B8" w:rsidRDefault="00ED34B8" w:rsidP="00ED34B8">
      <w:pPr>
        <w:pStyle w:val="Caption"/>
        <w:keepNext/>
        <w:jc w:val="center"/>
      </w:pPr>
      <w:bookmarkStart w:id="9" w:name="_Ref69740679"/>
      <w:r w:rsidRPr="00ED34B8">
        <w:t xml:space="preserve">Table </w:t>
      </w:r>
      <w:r>
        <w:fldChar w:fldCharType="begin"/>
      </w:r>
      <w:r w:rsidRPr="00ED34B8">
        <w:instrText xml:space="preserve"> SEQ Table \* ARABIC </w:instrText>
      </w:r>
      <w:r>
        <w:fldChar w:fldCharType="separate"/>
      </w:r>
      <w:r w:rsidR="00DF0309">
        <w:rPr>
          <w:noProof/>
        </w:rPr>
        <w:t>1</w:t>
      </w:r>
      <w:r>
        <w:fldChar w:fldCharType="end"/>
      </w:r>
      <w:bookmarkEnd w:id="9"/>
      <w:r w:rsidRPr="00ED34B8">
        <w:t xml:space="preserve"> References for capital cost estimations of power generation units</w:t>
      </w:r>
    </w:p>
    <w:tbl>
      <w:tblPr>
        <w:tblStyle w:val="GridTable1Light"/>
        <w:tblW w:w="9437" w:type="dxa"/>
        <w:tblLayout w:type="fixed"/>
        <w:tblLook w:val="04A0" w:firstRow="1" w:lastRow="0" w:firstColumn="1" w:lastColumn="0" w:noHBand="0" w:noVBand="1"/>
      </w:tblPr>
      <w:tblGrid>
        <w:gridCol w:w="5274"/>
        <w:gridCol w:w="1475"/>
        <w:gridCol w:w="1448"/>
        <w:gridCol w:w="1240"/>
      </w:tblGrid>
      <w:tr w:rsidR="00125F64" w14:paraId="4B8A4A01" w14:textId="77777777" w:rsidTr="00EF20BD">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7065090F" w14:textId="77777777" w:rsidR="00125F64" w:rsidRDefault="00125F64" w:rsidP="00EF20BD">
            <w:pPr>
              <w:jc w:val="center"/>
            </w:pPr>
            <w:r>
              <w:t>Source</w:t>
            </w:r>
          </w:p>
        </w:tc>
        <w:tc>
          <w:tcPr>
            <w:tcW w:w="1475" w:type="dxa"/>
            <w:vAlign w:val="center"/>
          </w:tcPr>
          <w:p w14:paraId="6F196913"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Publication Year</w:t>
            </w:r>
          </w:p>
        </w:tc>
        <w:tc>
          <w:tcPr>
            <w:tcW w:w="1448" w:type="dxa"/>
            <w:vAlign w:val="center"/>
          </w:tcPr>
          <w:p w14:paraId="3CE0FC02"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Organization</w:t>
            </w:r>
          </w:p>
        </w:tc>
        <w:tc>
          <w:tcPr>
            <w:tcW w:w="1240" w:type="dxa"/>
            <w:vAlign w:val="center"/>
          </w:tcPr>
          <w:p w14:paraId="1E30A72E" w14:textId="77777777" w:rsidR="00125F64" w:rsidRDefault="00125F64" w:rsidP="00EF20BD">
            <w:pPr>
              <w:jc w:val="center"/>
              <w:cnfStyle w:val="100000000000" w:firstRow="1" w:lastRow="0" w:firstColumn="0" w:lastColumn="0" w:oddVBand="0" w:evenVBand="0" w:oddHBand="0" w:evenHBand="0" w:firstRowFirstColumn="0" w:firstRowLastColumn="0" w:lastRowFirstColumn="0" w:lastRowLastColumn="0"/>
            </w:pPr>
            <w:r>
              <w:t>Reference</w:t>
            </w:r>
          </w:p>
        </w:tc>
      </w:tr>
      <w:tr w:rsidR="00125F64" w14:paraId="6CB010CC"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1345EE58" w14:textId="77777777" w:rsidR="00125F64" w:rsidRPr="00ED34B8" w:rsidRDefault="00125F64" w:rsidP="00EF20BD">
            <w:pPr>
              <w:jc w:val="center"/>
              <w:rPr>
                <w:b w:val="0"/>
              </w:rPr>
            </w:pPr>
            <w:r w:rsidRPr="00ED34B8">
              <w:rPr>
                <w:b w:val="0"/>
              </w:rPr>
              <w:t>European Best Practice Guidelines for Assessment of CO</w:t>
            </w:r>
            <w:r w:rsidRPr="00ED34B8">
              <w:rPr>
                <w:b w:val="0"/>
                <w:vertAlign w:val="subscript"/>
              </w:rPr>
              <w:t>2</w:t>
            </w:r>
            <w:r w:rsidRPr="00ED34B8">
              <w:rPr>
                <w:b w:val="0"/>
              </w:rPr>
              <w:t xml:space="preserve"> Capture Technologies</w:t>
            </w:r>
          </w:p>
        </w:tc>
        <w:tc>
          <w:tcPr>
            <w:tcW w:w="1475" w:type="dxa"/>
            <w:vAlign w:val="center"/>
          </w:tcPr>
          <w:p w14:paraId="7CD5619C" w14:textId="77777777" w:rsidR="00125F64" w:rsidRDefault="00125F64" w:rsidP="00EF20BD">
            <w:pPr>
              <w:jc w:val="center"/>
              <w:cnfStyle w:val="000000000000" w:firstRow="0" w:lastRow="0" w:firstColumn="0" w:lastColumn="0" w:oddVBand="0" w:evenVBand="0" w:oddHBand="0" w:evenHBand="0" w:firstRowFirstColumn="0" w:firstRowLastColumn="0" w:lastRowFirstColumn="0" w:lastRowLastColumn="0"/>
            </w:pPr>
            <w:r>
              <w:t>2011</w:t>
            </w:r>
          </w:p>
        </w:tc>
        <w:tc>
          <w:tcPr>
            <w:tcW w:w="1448" w:type="dxa"/>
            <w:vAlign w:val="center"/>
          </w:tcPr>
          <w:p w14:paraId="210E8DFE"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European Commission</w:t>
            </w:r>
          </w:p>
        </w:tc>
        <w:tc>
          <w:tcPr>
            <w:tcW w:w="1240" w:type="dxa"/>
            <w:vAlign w:val="center"/>
          </w:tcPr>
          <w:p w14:paraId="466A078A" w14:textId="5CB164D7" w:rsidR="00125F64"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RW.CITE{{doc:5c52fa4ee4b0686b56fb6388 Anantharaman,Rahul 2018}}</w:instrText>
            </w:r>
            <w:r w:rsidRPr="00A3278F">
              <w:fldChar w:fldCharType="separate"/>
            </w:r>
            <w:r w:rsidR="00A827FD" w:rsidRPr="00A827FD">
              <w:rPr>
                <w:rFonts w:ascii="Calibri" w:hAnsi="Calibri" w:cs="Calibri"/>
                <w:bCs/>
              </w:rPr>
              <w:t>[11]</w:t>
            </w:r>
            <w:r w:rsidRPr="00A3278F">
              <w:fldChar w:fldCharType="end"/>
            </w:r>
          </w:p>
        </w:tc>
      </w:tr>
      <w:tr w:rsidR="00125F64" w14:paraId="2DA2A8DC" w14:textId="77777777" w:rsidTr="00EF20BD">
        <w:trPr>
          <w:trHeight w:val="639"/>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39814FE1" w14:textId="5559CFDE" w:rsidR="00EF20BD" w:rsidRPr="00EF20BD" w:rsidRDefault="00125F64" w:rsidP="00EF20BD">
            <w:pPr>
              <w:jc w:val="center"/>
              <w:rPr>
                <w:bCs w:val="0"/>
              </w:rPr>
            </w:pPr>
            <w:r w:rsidRPr="00ED34B8">
              <w:rPr>
                <w:b w:val="0"/>
              </w:rPr>
              <w:t>Cost and Performance Baseline for Fossil Energy Plants</w:t>
            </w:r>
          </w:p>
        </w:tc>
        <w:tc>
          <w:tcPr>
            <w:tcW w:w="1475" w:type="dxa"/>
            <w:vAlign w:val="center"/>
          </w:tcPr>
          <w:p w14:paraId="0793B61D"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2007</w:t>
            </w:r>
          </w:p>
          <w:p w14:paraId="48BE2331"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2013</w:t>
            </w:r>
          </w:p>
          <w:p w14:paraId="4158F288" w14:textId="77777777"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2015</w:t>
            </w:r>
          </w:p>
          <w:p w14:paraId="1563FF2D" w14:textId="46F58E1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2018</w:t>
            </w:r>
          </w:p>
        </w:tc>
        <w:tc>
          <w:tcPr>
            <w:tcW w:w="1448" w:type="dxa"/>
            <w:vAlign w:val="center"/>
          </w:tcPr>
          <w:p w14:paraId="38411D84"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NETL</w:t>
            </w:r>
          </w:p>
        </w:tc>
        <w:tc>
          <w:tcPr>
            <w:tcW w:w="1240" w:type="dxa"/>
            <w:vAlign w:val="center"/>
          </w:tcPr>
          <w:p w14:paraId="35162553" w14:textId="44BDB678" w:rsidR="00EF20BD" w:rsidRPr="00EF20BD" w:rsidRDefault="00A3278F" w:rsidP="00EF20BD">
            <w:pPr>
              <w:jc w:val="center"/>
              <w:cnfStyle w:val="000000000000" w:firstRow="0" w:lastRow="0" w:firstColumn="0" w:lastColumn="0" w:oddVBand="0" w:evenVBand="0" w:oddHBand="0" w:evenHBand="0" w:firstRowFirstColumn="0" w:firstRowLastColumn="0" w:lastRowFirstColumn="0" w:lastRowLastColumn="0"/>
            </w:pPr>
            <w:r w:rsidRPr="00A3278F">
              <w:fldChar w:fldCharType="begin"/>
            </w:r>
            <w:r w:rsidR="00EF20BD">
              <w:instrText>ADDIN RW.CITE{{doc:608009538f0883650b7c602b Zoelle,AlexanderJ 2018; doc:60800b6b8f0883650b7c644a Zoelle,Alexander 2015; doc:608008de8f08012ce2024cdc DOENETL-20101397,Revision2a 2013; doc:608008c68f088f580585aabf Klara,JulianneM 2007; doc:60cb2ecc8f0854cb0bbc78e0 Rath,LawrenceK 2011}}</w:instrText>
            </w:r>
            <w:r w:rsidRPr="00A3278F">
              <w:fldChar w:fldCharType="separate"/>
            </w:r>
            <w:r w:rsidR="00EF20BD" w:rsidRPr="00EF20BD">
              <w:rPr>
                <w:rFonts w:ascii="Calibri" w:hAnsi="Calibri" w:cs="Calibri"/>
                <w:bCs/>
              </w:rPr>
              <w:t>[1-4]</w:t>
            </w:r>
            <w:r w:rsidRPr="00A3278F">
              <w:fldChar w:fldCharType="end"/>
            </w:r>
          </w:p>
        </w:tc>
      </w:tr>
      <w:tr w:rsidR="00EF20BD" w14:paraId="3664D82F" w14:textId="77777777" w:rsidTr="00EF20BD">
        <w:trPr>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3A9510D7" w14:textId="58D97339" w:rsidR="00EF20BD" w:rsidRPr="00EF20BD" w:rsidRDefault="00EF20BD" w:rsidP="00EF20BD">
            <w:pPr>
              <w:jc w:val="center"/>
              <w:rPr>
                <w:b w:val="0"/>
                <w:bCs w:val="0"/>
              </w:rPr>
            </w:pPr>
            <w:r w:rsidRPr="00EF20BD">
              <w:rPr>
                <w:b w:val="0"/>
                <w:bCs w:val="0"/>
              </w:rPr>
              <w:t>Assessment of hydrogen production with CO2 capture</w:t>
            </w:r>
          </w:p>
        </w:tc>
        <w:tc>
          <w:tcPr>
            <w:tcW w:w="1475" w:type="dxa"/>
            <w:vAlign w:val="center"/>
          </w:tcPr>
          <w:p w14:paraId="03B3E8EB" w14:textId="5EDAA00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2011</w:t>
            </w:r>
          </w:p>
        </w:tc>
        <w:tc>
          <w:tcPr>
            <w:tcW w:w="1448" w:type="dxa"/>
            <w:vAlign w:val="center"/>
          </w:tcPr>
          <w:p w14:paraId="27FB268F" w14:textId="7BC4C63A"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NETL</w:t>
            </w:r>
          </w:p>
        </w:tc>
        <w:tc>
          <w:tcPr>
            <w:tcW w:w="1240" w:type="dxa"/>
            <w:vAlign w:val="center"/>
          </w:tcPr>
          <w:p w14:paraId="690315B6" w14:textId="5785F92D" w:rsidR="00EF20BD" w:rsidRPr="00A3278F" w:rsidRDefault="00EF20BD" w:rsidP="00EF20BD">
            <w:pPr>
              <w:jc w:val="center"/>
              <w:cnfStyle w:val="000000000000" w:firstRow="0" w:lastRow="0" w:firstColumn="0" w:lastColumn="0" w:oddVBand="0" w:evenVBand="0" w:oddHBand="0" w:evenHBand="0" w:firstRowFirstColumn="0" w:firstRowLastColumn="0" w:lastRowFirstColumn="0" w:lastRowLastColumn="0"/>
            </w:pPr>
            <w:r>
              <w:fldChar w:fldCharType="begin"/>
            </w:r>
            <w:r>
              <w:instrText>ADDIN RW.CITE{{doc:60cb2ecc8f0854cb0bbc78e0 Rath,LawrenceK 2011}}</w:instrText>
            </w:r>
            <w:r>
              <w:fldChar w:fldCharType="separate"/>
            </w:r>
            <w:r w:rsidRPr="00EF20BD">
              <w:rPr>
                <w:rFonts w:ascii="Calibri" w:hAnsi="Calibri" w:cs="Calibri"/>
                <w:bCs/>
                <w:lang w:val="en-US"/>
              </w:rPr>
              <w:t>[12]</w:t>
            </w:r>
            <w:r>
              <w:fldChar w:fldCharType="end"/>
            </w:r>
          </w:p>
        </w:tc>
      </w:tr>
      <w:tr w:rsidR="00125F64" w14:paraId="444E5ACB" w14:textId="77777777" w:rsidTr="00EF20BD">
        <w:trPr>
          <w:trHeight w:val="323"/>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5434D33E" w14:textId="77777777" w:rsidR="00125F64" w:rsidRPr="00ED34B8" w:rsidRDefault="00ED34B8" w:rsidP="00EF20BD">
            <w:pPr>
              <w:jc w:val="center"/>
              <w:rPr>
                <w:b w:val="0"/>
              </w:rPr>
            </w:pPr>
            <w:r w:rsidRPr="00ED34B8">
              <w:rPr>
                <w:b w:val="0"/>
              </w:rPr>
              <w:t>CO</w:t>
            </w:r>
            <w:r w:rsidRPr="00ED34B8">
              <w:rPr>
                <w:b w:val="0"/>
                <w:vertAlign w:val="subscript"/>
              </w:rPr>
              <w:t>2</w:t>
            </w:r>
            <w:r w:rsidRPr="00ED34B8">
              <w:rPr>
                <w:b w:val="0"/>
              </w:rPr>
              <w:t xml:space="preserve"> Capture at Coal Based Power and Hydrogen Plants</w:t>
            </w:r>
          </w:p>
        </w:tc>
        <w:tc>
          <w:tcPr>
            <w:tcW w:w="1475" w:type="dxa"/>
            <w:vAlign w:val="center"/>
          </w:tcPr>
          <w:p w14:paraId="0998CAC4"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2014</w:t>
            </w:r>
          </w:p>
        </w:tc>
        <w:tc>
          <w:tcPr>
            <w:tcW w:w="1448" w:type="dxa"/>
            <w:vAlign w:val="center"/>
          </w:tcPr>
          <w:p w14:paraId="45A7817E" w14:textId="77777777" w:rsidR="00125F64" w:rsidRDefault="00ED34B8" w:rsidP="00EF20BD">
            <w:pPr>
              <w:jc w:val="center"/>
              <w:cnfStyle w:val="000000000000" w:firstRow="0" w:lastRow="0" w:firstColumn="0" w:lastColumn="0" w:oddVBand="0" w:evenVBand="0" w:oddHBand="0" w:evenHBand="0" w:firstRowFirstColumn="0" w:firstRowLastColumn="0" w:lastRowFirstColumn="0" w:lastRowLastColumn="0"/>
            </w:pPr>
            <w:r>
              <w:t>IEAGHG</w:t>
            </w:r>
          </w:p>
        </w:tc>
        <w:tc>
          <w:tcPr>
            <w:tcW w:w="1240" w:type="dxa"/>
            <w:vAlign w:val="center"/>
          </w:tcPr>
          <w:p w14:paraId="461F92C5" w14:textId="463CE8C4" w:rsidR="00125F64"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A3278F">
              <w:fldChar w:fldCharType="begin"/>
            </w:r>
            <w:r w:rsidRPr="00A3278F">
              <w:instrText>ADDIN RW.CITE{{doc:6080021d8f08664842fcf70e IEAGHG,CO 2014}}</w:instrText>
            </w:r>
            <w:r w:rsidRPr="00A3278F">
              <w:fldChar w:fldCharType="separate"/>
            </w:r>
            <w:r w:rsidR="00EF20BD" w:rsidRPr="00EF20BD">
              <w:rPr>
                <w:rFonts w:ascii="Calibri" w:hAnsi="Calibri" w:cs="Calibri"/>
                <w:bCs/>
              </w:rPr>
              <w:t>[13]</w:t>
            </w:r>
            <w:r w:rsidRPr="00A3278F">
              <w:fldChar w:fldCharType="end"/>
            </w:r>
          </w:p>
        </w:tc>
      </w:tr>
      <w:tr w:rsidR="00ED34B8" w14:paraId="1626F388"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0CFE05AD" w14:textId="77777777" w:rsidR="00ED34B8" w:rsidRPr="00ED34B8" w:rsidRDefault="00ED34B8" w:rsidP="00EF20BD">
            <w:pPr>
              <w:jc w:val="center"/>
              <w:rPr>
                <w:b w:val="0"/>
              </w:rPr>
            </w:pPr>
            <w:r>
              <w:rPr>
                <w:b w:val="0"/>
              </w:rPr>
              <w:t>Oxy-combustion Processes for CO</w:t>
            </w:r>
            <w:r w:rsidRPr="00ED34B8">
              <w:rPr>
                <w:b w:val="0"/>
                <w:vertAlign w:val="subscript"/>
              </w:rPr>
              <w:t>2</w:t>
            </w:r>
            <w:r>
              <w:rPr>
                <w:b w:val="0"/>
              </w:rPr>
              <w:t xml:space="preserve"> Capture from Power Plant</w:t>
            </w:r>
          </w:p>
        </w:tc>
        <w:tc>
          <w:tcPr>
            <w:tcW w:w="1475" w:type="dxa"/>
            <w:vAlign w:val="center"/>
          </w:tcPr>
          <w:p w14:paraId="082C6EDB" w14:textId="77777777" w:rsidR="00ED34B8" w:rsidRDefault="00ED34B8" w:rsidP="00EF20BD">
            <w:pPr>
              <w:jc w:val="center"/>
              <w:cnfStyle w:val="000000000000" w:firstRow="0" w:lastRow="0" w:firstColumn="0" w:lastColumn="0" w:oddVBand="0" w:evenVBand="0" w:oddHBand="0" w:evenHBand="0" w:firstRowFirstColumn="0" w:firstRowLastColumn="0" w:lastRowFirstColumn="0" w:lastRowLastColumn="0"/>
            </w:pPr>
            <w:r>
              <w:t>2005</w:t>
            </w:r>
          </w:p>
        </w:tc>
        <w:tc>
          <w:tcPr>
            <w:tcW w:w="1448" w:type="dxa"/>
            <w:vAlign w:val="center"/>
          </w:tcPr>
          <w:p w14:paraId="2BA57318" w14:textId="2D8E6F60" w:rsidR="00ED34B8" w:rsidRDefault="00ED34B8" w:rsidP="00EF20BD">
            <w:pPr>
              <w:jc w:val="center"/>
              <w:cnfStyle w:val="000000000000" w:firstRow="0" w:lastRow="0" w:firstColumn="0" w:lastColumn="0" w:oddVBand="0" w:evenVBand="0" w:oddHBand="0" w:evenHBand="0" w:firstRowFirstColumn="0" w:firstRowLastColumn="0" w:lastRowFirstColumn="0" w:lastRowLastColumn="0"/>
            </w:pPr>
            <w:r>
              <w:t>IEA</w:t>
            </w:r>
          </w:p>
        </w:tc>
        <w:tc>
          <w:tcPr>
            <w:tcW w:w="1240" w:type="dxa"/>
            <w:vAlign w:val="center"/>
          </w:tcPr>
          <w:p w14:paraId="053D27A7" w14:textId="74EC5E08" w:rsidR="00ED34B8" w:rsidRPr="00ED34B8" w:rsidRDefault="00A3278F" w:rsidP="00EF20BD">
            <w:pPr>
              <w:jc w:val="center"/>
              <w:cnfStyle w:val="000000000000" w:firstRow="0" w:lastRow="0" w:firstColumn="0" w:lastColumn="0" w:oddVBand="0" w:evenVBand="0" w:oddHBand="0" w:evenHBand="0" w:firstRowFirstColumn="0" w:firstRowLastColumn="0" w:lastRowFirstColumn="0" w:lastRowLastColumn="0"/>
              <w:rPr>
                <w:highlight w:val="yellow"/>
              </w:rPr>
            </w:pPr>
            <w:r w:rsidRPr="009E6219">
              <w:fldChar w:fldCharType="begin"/>
            </w:r>
            <w:r w:rsidRPr="009E6219">
              <w:instrText>ADDIN RW.CITE{{doc:607f1e708f0859a88e0e4111 Babcock,Mitsui 2005}}</w:instrText>
            </w:r>
            <w:r w:rsidRPr="009E6219">
              <w:fldChar w:fldCharType="separate"/>
            </w:r>
            <w:r w:rsidR="00EF20BD" w:rsidRPr="00EF20BD">
              <w:rPr>
                <w:rFonts w:ascii="Calibri" w:hAnsi="Calibri" w:cs="Calibri"/>
                <w:bCs/>
              </w:rPr>
              <w:t>[14]</w:t>
            </w:r>
            <w:r w:rsidRPr="009E6219">
              <w:fldChar w:fldCharType="end"/>
            </w:r>
          </w:p>
        </w:tc>
      </w:tr>
      <w:tr w:rsidR="00EF20BD" w14:paraId="176AE439" w14:textId="77777777" w:rsidTr="00EF20BD">
        <w:trPr>
          <w:trHeight w:val="316"/>
        </w:trPr>
        <w:tc>
          <w:tcPr>
            <w:cnfStyle w:val="001000000000" w:firstRow="0" w:lastRow="0" w:firstColumn="1" w:lastColumn="0" w:oddVBand="0" w:evenVBand="0" w:oddHBand="0" w:evenHBand="0" w:firstRowFirstColumn="0" w:firstRowLastColumn="0" w:lastRowFirstColumn="0" w:lastRowLastColumn="0"/>
            <w:tcW w:w="5274" w:type="dxa"/>
            <w:vAlign w:val="center"/>
          </w:tcPr>
          <w:p w14:paraId="78F6D4AF" w14:textId="7FD76BAD" w:rsidR="00EF20BD" w:rsidRPr="00EF20BD" w:rsidRDefault="00EF20BD" w:rsidP="00EF20BD">
            <w:pPr>
              <w:jc w:val="center"/>
              <w:rPr>
                <w:b w:val="0"/>
                <w:bCs w:val="0"/>
              </w:rPr>
            </w:pPr>
            <w:r w:rsidRPr="00EF20BD">
              <w:rPr>
                <w:b w:val="0"/>
                <w:bCs w:val="0"/>
              </w:rPr>
              <w:t>Techno-Economic Evaluation of SMR Based Standalone (Merchant) Hydrogen Plant with CCS</w:t>
            </w:r>
          </w:p>
        </w:tc>
        <w:tc>
          <w:tcPr>
            <w:tcW w:w="1475" w:type="dxa"/>
            <w:vAlign w:val="center"/>
          </w:tcPr>
          <w:p w14:paraId="304A445F" w14:textId="1E0AC9E6"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2017</w:t>
            </w:r>
          </w:p>
        </w:tc>
        <w:tc>
          <w:tcPr>
            <w:tcW w:w="1448" w:type="dxa"/>
            <w:vAlign w:val="center"/>
          </w:tcPr>
          <w:p w14:paraId="2C2DC1A9" w14:textId="6041938D" w:rsidR="00EF20BD" w:rsidRDefault="00EF20BD" w:rsidP="00EF20BD">
            <w:pPr>
              <w:jc w:val="center"/>
              <w:cnfStyle w:val="000000000000" w:firstRow="0" w:lastRow="0" w:firstColumn="0" w:lastColumn="0" w:oddVBand="0" w:evenVBand="0" w:oddHBand="0" w:evenHBand="0" w:firstRowFirstColumn="0" w:firstRowLastColumn="0" w:lastRowFirstColumn="0" w:lastRowLastColumn="0"/>
            </w:pPr>
            <w:r>
              <w:t>IEA</w:t>
            </w:r>
          </w:p>
        </w:tc>
        <w:tc>
          <w:tcPr>
            <w:tcW w:w="1240" w:type="dxa"/>
            <w:vAlign w:val="center"/>
          </w:tcPr>
          <w:p w14:paraId="726B3F5E" w14:textId="782E22F2" w:rsidR="00EF20BD" w:rsidRPr="009E6219" w:rsidRDefault="00EF20BD" w:rsidP="00EF20BD">
            <w:pPr>
              <w:jc w:val="center"/>
              <w:cnfStyle w:val="000000000000" w:firstRow="0" w:lastRow="0" w:firstColumn="0" w:lastColumn="0" w:oddVBand="0" w:evenVBand="0" w:oddHBand="0" w:evenHBand="0" w:firstRowFirstColumn="0" w:firstRowLastColumn="0" w:lastRowFirstColumn="0" w:lastRowLastColumn="0"/>
            </w:pPr>
            <w:r>
              <w:fldChar w:fldCharType="begin"/>
            </w:r>
            <w:r>
              <w:instrText>ADDIN RW.CITE{{doc:60cb2f2b8f082e9c24df0605 Collodi,Giulio 2017}}</w:instrText>
            </w:r>
            <w:r>
              <w:fldChar w:fldCharType="separate"/>
            </w:r>
            <w:r w:rsidRPr="00EF20BD">
              <w:rPr>
                <w:rFonts w:ascii="Calibri" w:hAnsi="Calibri" w:cs="Calibri"/>
                <w:bCs/>
                <w:lang w:val="en-US"/>
              </w:rPr>
              <w:t>[15]</w:t>
            </w:r>
            <w:r>
              <w:fldChar w:fldCharType="end"/>
            </w:r>
          </w:p>
        </w:tc>
      </w:tr>
    </w:tbl>
    <w:p w14:paraId="6F597548" w14:textId="77777777" w:rsidR="006D5091" w:rsidRPr="00EC5550" w:rsidRDefault="006D5091" w:rsidP="0077673F"/>
    <w:p w14:paraId="55F532EE" w14:textId="77777777" w:rsidR="00EA353A" w:rsidRDefault="00EA353A" w:rsidP="00033784">
      <w:pPr>
        <w:pStyle w:val="Heading1"/>
      </w:pPr>
      <w:r>
        <w:lastRenderedPageBreak/>
        <w:t xml:space="preserve">SEA </w:t>
      </w:r>
      <w:r w:rsidR="00F94EF2">
        <w:t>Tool</w:t>
      </w:r>
    </w:p>
    <w:p w14:paraId="3AAFC454" w14:textId="13A8F753" w:rsidR="00ED34B8" w:rsidRDefault="00ED34B8" w:rsidP="00A505B7">
      <w:pPr>
        <w:spacing w:before="240"/>
      </w:pPr>
      <w:r>
        <w:t>In this section</w:t>
      </w:r>
      <w:r w:rsidR="00033784">
        <w:t>,</w:t>
      </w:r>
      <w:r>
        <w:t xml:space="preserve"> the </w:t>
      </w:r>
      <w:r w:rsidR="0077673F">
        <w:t xml:space="preserve">methodologies described earlier are </w:t>
      </w:r>
      <w:r w:rsidR="0095250C">
        <w:t>integrated</w:t>
      </w:r>
      <w:r w:rsidR="0077673F">
        <w:t xml:space="preserve"> in the </w:t>
      </w:r>
      <w:r w:rsidR="0095250C">
        <w:t xml:space="preserve">developed </w:t>
      </w:r>
      <w:r w:rsidR="0077673F">
        <w:t>spreadsheets. Examples of a specific evaluation are shown, acknowledging that the user may modify or create new sheets based on the templates created depending on their specific needs.</w:t>
      </w:r>
      <w:r w:rsidR="003F129D">
        <w:t xml:space="preserve"> To make the </w:t>
      </w:r>
      <w:r w:rsidR="00033784">
        <w:t xml:space="preserve">Excel </w:t>
      </w:r>
      <w:r w:rsidR="003F129D">
        <w:t xml:space="preserve">spreadsheet more user friendly, the colour coding used for the cells is presented in </w:t>
      </w:r>
      <w:r w:rsidR="003F129D">
        <w:fldChar w:fldCharType="begin"/>
      </w:r>
      <w:r w:rsidR="003F129D">
        <w:instrText xml:space="preserve"> REF _Ref69741323 \h </w:instrText>
      </w:r>
      <w:r w:rsidR="003F129D">
        <w:fldChar w:fldCharType="separate"/>
      </w:r>
      <w:r w:rsidR="00DF0309" w:rsidRPr="003F129D">
        <w:t xml:space="preserve">Table </w:t>
      </w:r>
      <w:r w:rsidR="00DF0309">
        <w:rPr>
          <w:noProof/>
        </w:rPr>
        <w:t>2</w:t>
      </w:r>
      <w:r w:rsidR="003F129D">
        <w:fldChar w:fldCharType="end"/>
      </w:r>
      <w:r w:rsidR="003F129D">
        <w:t>:</w:t>
      </w:r>
    </w:p>
    <w:p w14:paraId="040BABA0" w14:textId="1E59CFCE" w:rsidR="003F129D" w:rsidRPr="003F129D" w:rsidRDefault="003F129D" w:rsidP="003F129D">
      <w:pPr>
        <w:pStyle w:val="Caption"/>
        <w:keepNext/>
        <w:jc w:val="center"/>
      </w:pPr>
      <w:bookmarkStart w:id="10" w:name="_Ref69741323"/>
      <w:r w:rsidRPr="003F129D">
        <w:t xml:space="preserve">Table </w:t>
      </w:r>
      <w:r>
        <w:fldChar w:fldCharType="begin"/>
      </w:r>
      <w:r w:rsidRPr="003F129D">
        <w:instrText xml:space="preserve"> SEQ Table \* ARABIC </w:instrText>
      </w:r>
      <w:r>
        <w:fldChar w:fldCharType="separate"/>
      </w:r>
      <w:r w:rsidR="00DF0309">
        <w:rPr>
          <w:noProof/>
        </w:rPr>
        <w:t>2</w:t>
      </w:r>
      <w:r>
        <w:fldChar w:fldCharType="end"/>
      </w:r>
      <w:bookmarkEnd w:id="10"/>
      <w:r w:rsidRPr="003F129D">
        <w:t xml:space="preserve"> Colour coding employed in SEA </w:t>
      </w:r>
      <w:r>
        <w:t>tool</w:t>
      </w:r>
    </w:p>
    <w:tbl>
      <w:tblPr>
        <w:tblStyle w:val="TableGridLight"/>
        <w:tblW w:w="0" w:type="auto"/>
        <w:jc w:val="center"/>
        <w:tblLook w:val="04A0" w:firstRow="1" w:lastRow="0" w:firstColumn="1" w:lastColumn="0" w:noHBand="0" w:noVBand="1"/>
      </w:tblPr>
      <w:tblGrid>
        <w:gridCol w:w="1010"/>
        <w:gridCol w:w="1522"/>
        <w:gridCol w:w="3370"/>
      </w:tblGrid>
      <w:tr w:rsidR="00136A38" w14:paraId="60C7B4C8" w14:textId="77777777" w:rsidTr="005A478C">
        <w:trPr>
          <w:trHeight w:val="288"/>
          <w:jc w:val="center"/>
        </w:trPr>
        <w:tc>
          <w:tcPr>
            <w:tcW w:w="1010" w:type="dxa"/>
            <w:vAlign w:val="center"/>
          </w:tcPr>
          <w:p w14:paraId="4EC3DC2F" w14:textId="77777777" w:rsidR="00136A38" w:rsidRPr="00136A38" w:rsidRDefault="00136A38" w:rsidP="005A478C">
            <w:pPr>
              <w:spacing w:after="0"/>
              <w:jc w:val="center"/>
              <w:rPr>
                <w:b/>
              </w:rPr>
            </w:pPr>
            <w:r w:rsidRPr="00136A38">
              <w:rPr>
                <w:b/>
              </w:rPr>
              <w:t>Colour</w:t>
            </w:r>
          </w:p>
        </w:tc>
        <w:tc>
          <w:tcPr>
            <w:tcW w:w="1522" w:type="dxa"/>
            <w:vAlign w:val="center"/>
          </w:tcPr>
          <w:p w14:paraId="4AE2E6B8" w14:textId="77777777" w:rsidR="00136A38" w:rsidRPr="00136A38" w:rsidRDefault="00136A38" w:rsidP="005A478C">
            <w:pPr>
              <w:spacing w:after="0"/>
              <w:jc w:val="center"/>
              <w:rPr>
                <w:b/>
              </w:rPr>
            </w:pPr>
            <w:r w:rsidRPr="00136A38">
              <w:rPr>
                <w:b/>
              </w:rPr>
              <w:t>Action</w:t>
            </w:r>
          </w:p>
        </w:tc>
        <w:tc>
          <w:tcPr>
            <w:tcW w:w="3370" w:type="dxa"/>
            <w:vAlign w:val="center"/>
          </w:tcPr>
          <w:p w14:paraId="7DB9ED0B" w14:textId="77777777" w:rsidR="00136A38" w:rsidRPr="00136A38" w:rsidRDefault="00136A38" w:rsidP="005A478C">
            <w:pPr>
              <w:spacing w:after="0"/>
              <w:jc w:val="center"/>
              <w:rPr>
                <w:b/>
              </w:rPr>
            </w:pPr>
            <w:r w:rsidRPr="00136A38">
              <w:rPr>
                <w:b/>
              </w:rPr>
              <w:t>Description</w:t>
            </w:r>
          </w:p>
        </w:tc>
      </w:tr>
      <w:tr w:rsidR="003F129D" w14:paraId="2FDFFC0C" w14:textId="77777777" w:rsidTr="005A478C">
        <w:trPr>
          <w:trHeight w:val="288"/>
          <w:jc w:val="center"/>
        </w:trPr>
        <w:tc>
          <w:tcPr>
            <w:tcW w:w="1010" w:type="dxa"/>
            <w:shd w:val="clear" w:color="auto" w:fill="C5E0B3" w:themeFill="accent6" w:themeFillTint="66"/>
            <w:vAlign w:val="center"/>
          </w:tcPr>
          <w:p w14:paraId="686F4B2C" w14:textId="77777777" w:rsidR="003F129D" w:rsidRDefault="003F129D" w:rsidP="005A478C">
            <w:pPr>
              <w:spacing w:after="0"/>
              <w:jc w:val="center"/>
            </w:pPr>
          </w:p>
        </w:tc>
        <w:tc>
          <w:tcPr>
            <w:tcW w:w="1522" w:type="dxa"/>
            <w:vAlign w:val="center"/>
          </w:tcPr>
          <w:p w14:paraId="10A3D41E" w14:textId="77777777" w:rsidR="003F129D" w:rsidRDefault="003F129D" w:rsidP="005A478C">
            <w:pPr>
              <w:spacing w:after="0"/>
              <w:jc w:val="center"/>
            </w:pPr>
            <w:r>
              <w:t>Specify</w:t>
            </w:r>
          </w:p>
        </w:tc>
        <w:tc>
          <w:tcPr>
            <w:tcW w:w="3370" w:type="dxa"/>
            <w:vAlign w:val="center"/>
          </w:tcPr>
          <w:p w14:paraId="780D4369" w14:textId="77777777" w:rsidR="003F129D" w:rsidRDefault="003F129D" w:rsidP="005A478C">
            <w:pPr>
              <w:spacing w:after="0"/>
              <w:jc w:val="center"/>
            </w:pPr>
            <w:r>
              <w:t>Input value or text</w:t>
            </w:r>
          </w:p>
        </w:tc>
      </w:tr>
      <w:tr w:rsidR="003F129D" w:rsidRPr="00682EE9" w14:paraId="4047459A" w14:textId="77777777" w:rsidTr="005A478C">
        <w:trPr>
          <w:trHeight w:val="288"/>
          <w:jc w:val="center"/>
        </w:trPr>
        <w:tc>
          <w:tcPr>
            <w:tcW w:w="1010" w:type="dxa"/>
            <w:shd w:val="clear" w:color="auto" w:fill="B4C6E7" w:themeFill="accent5" w:themeFillTint="66"/>
            <w:vAlign w:val="center"/>
          </w:tcPr>
          <w:p w14:paraId="3ED5173A" w14:textId="77777777" w:rsidR="003F129D" w:rsidRDefault="003F129D" w:rsidP="005A478C">
            <w:pPr>
              <w:spacing w:after="0"/>
              <w:jc w:val="center"/>
            </w:pPr>
          </w:p>
        </w:tc>
        <w:tc>
          <w:tcPr>
            <w:tcW w:w="1522" w:type="dxa"/>
            <w:vAlign w:val="center"/>
          </w:tcPr>
          <w:p w14:paraId="0FE8CEC2" w14:textId="77777777" w:rsidR="003F129D" w:rsidRDefault="003F129D" w:rsidP="005A478C">
            <w:pPr>
              <w:spacing w:after="0"/>
              <w:jc w:val="center"/>
            </w:pPr>
            <w:r>
              <w:t>Select</w:t>
            </w:r>
          </w:p>
        </w:tc>
        <w:tc>
          <w:tcPr>
            <w:tcW w:w="3370" w:type="dxa"/>
            <w:vAlign w:val="center"/>
          </w:tcPr>
          <w:p w14:paraId="7150B546" w14:textId="77777777" w:rsidR="003F129D" w:rsidRDefault="00136A38" w:rsidP="005A478C">
            <w:pPr>
              <w:spacing w:after="0"/>
              <w:jc w:val="center"/>
            </w:pPr>
            <w:r>
              <w:t>Choose from d</w:t>
            </w:r>
            <w:r w:rsidR="003F129D">
              <w:t>rop down menu</w:t>
            </w:r>
          </w:p>
        </w:tc>
      </w:tr>
      <w:tr w:rsidR="003F129D" w:rsidRPr="00682EE9" w14:paraId="025FDC47" w14:textId="77777777" w:rsidTr="005A478C">
        <w:trPr>
          <w:trHeight w:val="294"/>
          <w:jc w:val="center"/>
        </w:trPr>
        <w:tc>
          <w:tcPr>
            <w:tcW w:w="1010" w:type="dxa"/>
            <w:shd w:val="clear" w:color="auto" w:fill="F7CAAC" w:themeFill="accent2" w:themeFillTint="66"/>
            <w:vAlign w:val="center"/>
          </w:tcPr>
          <w:p w14:paraId="0945F280" w14:textId="77777777" w:rsidR="003F129D" w:rsidRDefault="003F129D" w:rsidP="005A478C">
            <w:pPr>
              <w:spacing w:after="0"/>
            </w:pPr>
          </w:p>
        </w:tc>
        <w:tc>
          <w:tcPr>
            <w:tcW w:w="1522" w:type="dxa"/>
            <w:vAlign w:val="center"/>
          </w:tcPr>
          <w:p w14:paraId="5B74CBE6" w14:textId="77777777" w:rsidR="003F129D" w:rsidRDefault="003F129D" w:rsidP="005A478C">
            <w:pPr>
              <w:spacing w:after="0"/>
              <w:jc w:val="center"/>
            </w:pPr>
            <w:r>
              <w:t>Calculated</w:t>
            </w:r>
          </w:p>
        </w:tc>
        <w:tc>
          <w:tcPr>
            <w:tcW w:w="3370" w:type="dxa"/>
            <w:vAlign w:val="center"/>
          </w:tcPr>
          <w:p w14:paraId="2ABF27A0" w14:textId="77777777" w:rsidR="003F129D" w:rsidRDefault="00C929AF" w:rsidP="005A478C">
            <w:pPr>
              <w:spacing w:after="0"/>
              <w:jc w:val="center"/>
            </w:pPr>
            <w:r>
              <w:t>R</w:t>
            </w:r>
            <w:r w:rsidR="003F129D">
              <w:t>esult of a formula</w:t>
            </w:r>
            <w:r w:rsidR="00FC52BC">
              <w:t xml:space="preserve"> or determined</w:t>
            </w:r>
          </w:p>
        </w:tc>
      </w:tr>
      <w:tr w:rsidR="003F129D" w:rsidRPr="00682EE9" w14:paraId="3935CBCE" w14:textId="77777777" w:rsidTr="005A478C">
        <w:trPr>
          <w:trHeight w:val="288"/>
          <w:jc w:val="center"/>
        </w:trPr>
        <w:tc>
          <w:tcPr>
            <w:tcW w:w="1010" w:type="dxa"/>
            <w:shd w:val="clear" w:color="auto" w:fill="FFE599" w:themeFill="accent4" w:themeFillTint="66"/>
            <w:vAlign w:val="center"/>
          </w:tcPr>
          <w:p w14:paraId="32923748" w14:textId="77777777" w:rsidR="003F129D" w:rsidRDefault="003F129D" w:rsidP="005A478C">
            <w:pPr>
              <w:spacing w:after="0"/>
              <w:jc w:val="center"/>
            </w:pPr>
          </w:p>
        </w:tc>
        <w:tc>
          <w:tcPr>
            <w:tcW w:w="1522" w:type="dxa"/>
            <w:vAlign w:val="center"/>
          </w:tcPr>
          <w:p w14:paraId="2E5F946F" w14:textId="77777777" w:rsidR="003F129D" w:rsidRDefault="003F129D" w:rsidP="005A478C">
            <w:pPr>
              <w:spacing w:after="0"/>
              <w:jc w:val="center"/>
            </w:pPr>
            <w:r>
              <w:t>Notes</w:t>
            </w:r>
          </w:p>
        </w:tc>
        <w:tc>
          <w:tcPr>
            <w:tcW w:w="3370" w:type="dxa"/>
            <w:vAlign w:val="center"/>
          </w:tcPr>
          <w:p w14:paraId="23CE378C" w14:textId="77777777" w:rsidR="003F129D" w:rsidRDefault="003F129D" w:rsidP="005A478C">
            <w:pPr>
              <w:spacing w:after="0"/>
              <w:jc w:val="center"/>
            </w:pPr>
            <w:r>
              <w:t>Text</w:t>
            </w:r>
            <w:r w:rsidR="00AB67F8">
              <w:t>, comments</w:t>
            </w:r>
            <w:r>
              <w:t xml:space="preserve"> the user can add</w:t>
            </w:r>
          </w:p>
        </w:tc>
      </w:tr>
    </w:tbl>
    <w:p w14:paraId="5FD85E6C" w14:textId="77777777" w:rsidR="00C929AF" w:rsidRDefault="00C929AF" w:rsidP="00C929AF">
      <w:pPr>
        <w:spacing w:after="0"/>
      </w:pPr>
    </w:p>
    <w:p w14:paraId="0AAB451B" w14:textId="77777777" w:rsidR="00EA353A" w:rsidRDefault="00EA353A" w:rsidP="00033784">
      <w:pPr>
        <w:pStyle w:val="Heading2"/>
      </w:pPr>
      <w:r>
        <w:t>Plant Overview</w:t>
      </w:r>
    </w:p>
    <w:p w14:paraId="6786D78D" w14:textId="5DB86203" w:rsidR="0077673F" w:rsidRDefault="0077673F" w:rsidP="00E96B7A">
      <w:pPr>
        <w:spacing w:before="240"/>
      </w:pPr>
      <w:r>
        <w:t xml:space="preserve">In this tab, a general overview of the plant </w:t>
      </w:r>
      <w:r w:rsidR="00907D39">
        <w:t>subject to</w:t>
      </w:r>
      <w:r>
        <w:t xml:space="preserve"> evaluation is presented. </w:t>
      </w:r>
      <w:r w:rsidR="0044233B">
        <w:t>It</w:t>
      </w:r>
      <w:r>
        <w:t xml:space="preserve"> consists of several section</w:t>
      </w:r>
      <w:r w:rsidR="0044233B">
        <w:t>s</w:t>
      </w:r>
      <w:r w:rsidR="00921EDE">
        <w:t xml:space="preserve"> that can be freely manipulated to facilitate the wide range of plants that can be assessed with the SEA tool</w:t>
      </w:r>
      <w:r>
        <w:t xml:space="preserve">. In the top left corner, the </w:t>
      </w:r>
      <w:r w:rsidR="00907D39">
        <w:t xml:space="preserve">target </w:t>
      </w:r>
      <w:r>
        <w:t>basis for economic evaluation must be specified. T</w:t>
      </w:r>
      <w:r w:rsidR="0044233B">
        <w:t>he user can select with drop-</w:t>
      </w:r>
      <w:r>
        <w:t xml:space="preserve">down menus the </w:t>
      </w:r>
      <w:r w:rsidR="00907D39">
        <w:t xml:space="preserve">targeted </w:t>
      </w:r>
      <w:r>
        <w:t>year, location</w:t>
      </w:r>
      <w:r w:rsidR="00907D39">
        <w:t>,</w:t>
      </w:r>
      <w:r>
        <w:t xml:space="preserve"> and currency </w:t>
      </w:r>
      <w:r w:rsidR="00907D39">
        <w:t>for</w:t>
      </w:r>
      <w:r>
        <w:t xml:space="preserve"> the economic analysis</w:t>
      </w:r>
      <w:r w:rsidR="00E96B7A">
        <w:t xml:space="preserve"> target basis</w:t>
      </w:r>
      <w:r>
        <w:t>. A wide range of locations</w:t>
      </w:r>
      <w:r w:rsidDel="00E96B7A">
        <w:t xml:space="preserve"> </w:t>
      </w:r>
      <w:r w:rsidR="00E96B7A">
        <w:t xml:space="preserve">are </w:t>
      </w:r>
      <w:r>
        <w:t>available, and new regions can be added in future. On the other hand, the user must perform the evaluation either in Euros (</w:t>
      </w:r>
      <w:r>
        <w:rPr>
          <w:rFonts w:cstheme="minorHAnsi"/>
        </w:rPr>
        <w:t>€</w:t>
      </w:r>
      <w:r>
        <w:t xml:space="preserve">) or Dollars ($). The year cost estimation basis ranges from 1995 onwards, and future years can be </w:t>
      </w:r>
      <w:r w:rsidR="0044233B">
        <w:t>selected</w:t>
      </w:r>
      <w:r>
        <w:t xml:space="preserve"> for projected economic evaluations provided that the user supplies a CEPCI prediction beyond the present time.</w:t>
      </w:r>
    </w:p>
    <w:p w14:paraId="3B0825A6" w14:textId="0EC19BE0" w:rsidR="00951836" w:rsidRDefault="00921EDE" w:rsidP="00907D39">
      <w:r>
        <w:t>Next, the technical performance of the plant (from a separate process simulation) is summarized for easy access in the economic assessment.</w:t>
      </w:r>
      <w:r w:rsidR="00951836">
        <w:t xml:space="preserve"> In </w:t>
      </w:r>
      <w:r>
        <w:t>the Energy</w:t>
      </w:r>
      <w:r w:rsidR="004339CE">
        <w:t xml:space="preserve"> &amp; Mass</w:t>
      </w:r>
      <w:r>
        <w:t xml:space="preserve"> Breakdown </w:t>
      </w:r>
      <w:r w:rsidR="00951836">
        <w:t>section</w:t>
      </w:r>
      <w:r>
        <w:t>,</w:t>
      </w:r>
      <w:r w:rsidR="00951836">
        <w:t xml:space="preserve"> the user </w:t>
      </w:r>
      <w:r>
        <w:t xml:space="preserve">can </w:t>
      </w:r>
      <w:r w:rsidR="00907D39">
        <w:t xml:space="preserve">specify </w:t>
      </w:r>
      <w:r w:rsidR="00951836">
        <w:t>the values of power producers and consumers within the plant. The basic net and gross thermal balances and total auxiliary consumptions</w:t>
      </w:r>
      <w:r w:rsidR="00DA0F72">
        <w:t>, as well as</w:t>
      </w:r>
      <w:r w:rsidR="00951836" w:rsidDel="00DA0F72">
        <w:t xml:space="preserve"> </w:t>
      </w:r>
      <w:r w:rsidR="00DA0F72">
        <w:t>n</w:t>
      </w:r>
      <w:r w:rsidR="00951836">
        <w:t xml:space="preserve">et and gross efficiencies </w:t>
      </w:r>
      <w:r w:rsidR="00DA0F72">
        <w:t xml:space="preserve">can be </w:t>
      </w:r>
      <w:r w:rsidR="00951836">
        <w:t xml:space="preserve">calculated </w:t>
      </w:r>
      <w:r w:rsidR="00DA0F72">
        <w:t>in this section</w:t>
      </w:r>
      <w:r w:rsidR="00951836">
        <w:t xml:space="preserve">. Given the particular focus on sustainability underlying the economic assessment tool, a specific region to reflect the plant environmental performance is available below the energy breakdown. </w:t>
      </w:r>
      <w:r w:rsidR="00537528">
        <w:t xml:space="preserve">Finally, beneath this section the user can specify the </w:t>
      </w:r>
      <w:r w:rsidR="00F06C03">
        <w:t>fuels and raw materials involved in the plant, as well as making specific calculations for these. The user must specify (at least) one plant main product, one emissions item (</w:t>
      </w:r>
      <w:r w:rsidR="00944C8B">
        <w:t>in principle this first emissions parameter is linked to the CO</w:t>
      </w:r>
      <w:r w:rsidR="00944C8B" w:rsidRPr="00B6219D">
        <w:rPr>
          <w:vertAlign w:val="subscript"/>
        </w:rPr>
        <w:t>2</w:t>
      </w:r>
      <w:r w:rsidR="00944C8B">
        <w:t xml:space="preserve"> emissions costs in OPEX sheet) and</w:t>
      </w:r>
      <w:r w:rsidR="002901E1">
        <w:t xml:space="preserve"> up to t</w:t>
      </w:r>
      <w:r w:rsidR="006C5FB7">
        <w:t>wo</w:t>
      </w:r>
      <w:r w:rsidR="002901E1">
        <w:t xml:space="preserve"> fuels</w:t>
      </w:r>
      <w:r w:rsidR="006C5FB7">
        <w:t xml:space="preserve"> </w:t>
      </w:r>
      <w:r w:rsidR="00944C8B">
        <w:t xml:space="preserve">or main raw materials consumed by the plant. </w:t>
      </w:r>
      <w:r w:rsidR="00951836">
        <w:t xml:space="preserve">Naturally, given the large variety of energy sources and performance metrics definitions, </w:t>
      </w:r>
      <w:r w:rsidR="00537528">
        <w:t>these</w:t>
      </w:r>
      <w:r w:rsidR="00951836">
        <w:t xml:space="preserve"> areas of the spreadsheet are </w:t>
      </w:r>
      <w:r>
        <w:t xml:space="preserve">open </w:t>
      </w:r>
      <w:r w:rsidR="00951836">
        <w:t>to modification depending on the characteristics of the plant investigated. Care should be taken to ensure that the cells employed for calculations in other tabs are correctly referenced</w:t>
      </w:r>
      <w:r w:rsidR="00537528">
        <w:t xml:space="preserve"> if required</w:t>
      </w:r>
      <w:r w:rsidR="00951836">
        <w:t>.</w:t>
      </w:r>
    </w:p>
    <w:p w14:paraId="42991A96" w14:textId="3CA69511" w:rsidR="0077673F" w:rsidRDefault="00301A70" w:rsidP="0077673F">
      <w:pPr>
        <w:keepNext/>
        <w:spacing w:before="240"/>
      </w:pPr>
      <w:r>
        <w:rPr>
          <w:noProof/>
        </w:rPr>
        <w:lastRenderedPageBreak/>
        <w:drawing>
          <wp:inline distT="0" distB="0" distL="0" distR="0" wp14:anchorId="59EA688B" wp14:editId="3EB4E449">
            <wp:extent cx="5730240" cy="55168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5516880"/>
                    </a:xfrm>
                    <a:prstGeom prst="rect">
                      <a:avLst/>
                    </a:prstGeom>
                    <a:noFill/>
                    <a:ln>
                      <a:noFill/>
                    </a:ln>
                  </pic:spPr>
                </pic:pic>
              </a:graphicData>
            </a:graphic>
          </wp:inline>
        </w:drawing>
      </w:r>
    </w:p>
    <w:p w14:paraId="069DB8B3" w14:textId="5CD6DB15" w:rsidR="0077673F" w:rsidRDefault="0077673F" w:rsidP="0044233B">
      <w:pPr>
        <w:pStyle w:val="Caption"/>
        <w:jc w:val="center"/>
      </w:pPr>
      <w:r w:rsidRPr="0077673F">
        <w:t xml:space="preserve">Figure </w:t>
      </w:r>
      <w:r>
        <w:fldChar w:fldCharType="begin"/>
      </w:r>
      <w:r w:rsidRPr="0077673F">
        <w:instrText xml:space="preserve"> SEQ Figure \* ARABIC </w:instrText>
      </w:r>
      <w:r>
        <w:fldChar w:fldCharType="separate"/>
      </w:r>
      <w:r w:rsidR="00C948D2">
        <w:rPr>
          <w:noProof/>
        </w:rPr>
        <w:t>2</w:t>
      </w:r>
      <w:r>
        <w:fldChar w:fldCharType="end"/>
      </w:r>
      <w:r w:rsidR="0044233B">
        <w:t xml:space="preserve"> Plant overview: </w:t>
      </w:r>
      <w:r w:rsidRPr="0077673F">
        <w:t>specification of cost evaluation basis, energy breakdown</w:t>
      </w:r>
      <w:r w:rsidR="0087653D">
        <w:t>,</w:t>
      </w:r>
      <w:r w:rsidRPr="0077673F" w:rsidDel="0087653D">
        <w:t xml:space="preserve"> </w:t>
      </w:r>
      <w:r>
        <w:t>e</w:t>
      </w:r>
      <w:r w:rsidRPr="0077673F">
        <w:t xml:space="preserve">nvironmental </w:t>
      </w:r>
      <w:proofErr w:type="gramStart"/>
      <w:r w:rsidRPr="0077673F">
        <w:t>metrics</w:t>
      </w:r>
      <w:proofErr w:type="gramEnd"/>
      <w:r w:rsidR="0087653D">
        <w:t xml:space="preserve"> and fuel/raw materials</w:t>
      </w:r>
    </w:p>
    <w:p w14:paraId="6BC35416" w14:textId="5A1A29B6" w:rsidR="00951836" w:rsidRDefault="00921EDE" w:rsidP="00907D39">
      <w:r>
        <w:t xml:space="preserve">The right-hand side </w:t>
      </w:r>
      <w:r w:rsidR="00951836">
        <w:t>of the “Plant Overview”</w:t>
      </w:r>
      <w:r w:rsidR="00CB1024">
        <w:t xml:space="preserve"> tab </w:t>
      </w:r>
      <w:r>
        <w:t xml:space="preserve">provides space where </w:t>
      </w:r>
      <w:r w:rsidR="00CB1024">
        <w:t xml:space="preserve">the user can input a visual representation of the plant, with a stream summary </w:t>
      </w:r>
      <w:r w:rsidR="008535F1">
        <w:t>further to the right.</w:t>
      </w:r>
      <w:r w:rsidR="0044233B">
        <w:t xml:space="preserve"> </w:t>
      </w:r>
      <w:r w:rsidR="008B166C">
        <w:t xml:space="preserve">Below the plant diagram, </w:t>
      </w:r>
      <w:r w:rsidR="00CB1024">
        <w:t xml:space="preserve">the user </w:t>
      </w:r>
      <w:r w:rsidR="00066747">
        <w:t xml:space="preserve">can </w:t>
      </w:r>
      <w:r w:rsidR="00CB1024">
        <w:t xml:space="preserve">provide a written </w:t>
      </w:r>
      <w:r w:rsidR="008535F1">
        <w:t xml:space="preserve">description of the plant, and beside this </w:t>
      </w:r>
      <w:r w:rsidR="00CB1024">
        <w:t>a list of the plant units (sections) considered in the evaluation is</w:t>
      </w:r>
      <w:r w:rsidR="008535F1">
        <w:t xml:space="preserve"> detailed</w:t>
      </w:r>
      <w:r w:rsidR="008B166C">
        <w:t>. The names and codes of these units are linked to the appropriate sheet of each unit</w:t>
      </w:r>
      <w:r w:rsidR="00CB1024">
        <w:t>.</w:t>
      </w:r>
      <w:r w:rsidR="003F129D">
        <w:t xml:space="preserve"> These items are reflected in </w:t>
      </w:r>
      <w:r w:rsidR="003F129D">
        <w:fldChar w:fldCharType="begin"/>
      </w:r>
      <w:r w:rsidR="003F129D">
        <w:instrText xml:space="preserve"> REF _Ref69741199 \h </w:instrText>
      </w:r>
      <w:r w:rsidR="003F129D">
        <w:fldChar w:fldCharType="separate"/>
      </w:r>
      <w:r w:rsidR="00DF0309" w:rsidRPr="0044233B">
        <w:t xml:space="preserve">Figure </w:t>
      </w:r>
      <w:r w:rsidR="00DF0309">
        <w:rPr>
          <w:noProof/>
        </w:rPr>
        <w:t>3</w:t>
      </w:r>
      <w:r w:rsidR="003F129D">
        <w:fldChar w:fldCharType="end"/>
      </w:r>
      <w:r w:rsidR="00802839">
        <w:t>:</w:t>
      </w:r>
    </w:p>
    <w:p w14:paraId="3F7DBE83" w14:textId="58DD10BD" w:rsidR="0044233B" w:rsidRDefault="00522D76" w:rsidP="0044233B">
      <w:pPr>
        <w:keepNext/>
      </w:pPr>
      <w:r>
        <w:rPr>
          <w:noProof/>
        </w:rPr>
        <w:lastRenderedPageBreak/>
        <w:drawing>
          <wp:inline distT="0" distB="0" distL="0" distR="0" wp14:anchorId="67C301A0" wp14:editId="653261C1">
            <wp:extent cx="5722620" cy="4046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4046220"/>
                    </a:xfrm>
                    <a:prstGeom prst="rect">
                      <a:avLst/>
                    </a:prstGeom>
                    <a:noFill/>
                    <a:ln>
                      <a:noFill/>
                    </a:ln>
                  </pic:spPr>
                </pic:pic>
              </a:graphicData>
            </a:graphic>
          </wp:inline>
        </w:drawing>
      </w:r>
    </w:p>
    <w:p w14:paraId="56027E6E" w14:textId="5B593F13" w:rsidR="006A51E3" w:rsidRDefault="0044233B" w:rsidP="0044233B">
      <w:pPr>
        <w:pStyle w:val="Caption"/>
        <w:jc w:val="center"/>
      </w:pPr>
      <w:bookmarkStart w:id="11" w:name="_Ref69741199"/>
      <w:r w:rsidRPr="0044233B">
        <w:t xml:space="preserve">Figure </w:t>
      </w:r>
      <w:r>
        <w:fldChar w:fldCharType="begin"/>
      </w:r>
      <w:r w:rsidRPr="0044233B">
        <w:instrText xml:space="preserve"> SEQ Figure \* ARABIC </w:instrText>
      </w:r>
      <w:r>
        <w:fldChar w:fldCharType="separate"/>
      </w:r>
      <w:r w:rsidR="00C948D2">
        <w:rPr>
          <w:noProof/>
        </w:rPr>
        <w:t>3</w:t>
      </w:r>
      <w:r>
        <w:fldChar w:fldCharType="end"/>
      </w:r>
      <w:bookmarkEnd w:id="11"/>
      <w:r w:rsidRPr="0044233B">
        <w:t xml:space="preserve"> Plant overview: plant Layout, and </w:t>
      </w:r>
      <w:r>
        <w:t>Unit</w:t>
      </w:r>
      <w:r w:rsidR="008D34FF">
        <w:t xml:space="preserve"> specification</w:t>
      </w:r>
    </w:p>
    <w:p w14:paraId="38B92FCE" w14:textId="1D390F1E" w:rsidR="0044233B" w:rsidRDefault="0044233B" w:rsidP="00907D39">
      <w:r>
        <w:t>Finally, in the lower left region of the spreadsheet, a quick access menu with buttons to the key evaluation tabs is shown</w:t>
      </w:r>
      <w:r w:rsidR="003F129D">
        <w:t>, as depicted in</w:t>
      </w:r>
      <w:r w:rsidR="00C929AF">
        <w:t xml:space="preserve"> </w:t>
      </w:r>
      <w:r w:rsidR="00C929AF">
        <w:fldChar w:fldCharType="begin"/>
      </w:r>
      <w:r w:rsidR="00C929AF">
        <w:instrText xml:space="preserve"> REF _Ref69743718 \h </w:instrText>
      </w:r>
      <w:r w:rsidR="00C929AF">
        <w:fldChar w:fldCharType="separate"/>
      </w:r>
      <w:r w:rsidR="00DF0309" w:rsidRPr="00C929AF">
        <w:t xml:space="preserve">Figure </w:t>
      </w:r>
      <w:r w:rsidR="00DF0309">
        <w:rPr>
          <w:noProof/>
        </w:rPr>
        <w:t>4</w:t>
      </w:r>
      <w:r w:rsidR="00C929AF">
        <w:fldChar w:fldCharType="end"/>
      </w:r>
      <w:r>
        <w:t xml:space="preserve">. </w:t>
      </w:r>
      <w:r w:rsidR="008D34FF">
        <w:t xml:space="preserve">Besides, a menu to create a stream summary table is available. The user can define the nº of streams, </w:t>
      </w:r>
      <w:r w:rsidR="009F518B">
        <w:t>properties</w:t>
      </w:r>
      <w:r w:rsidR="00EF57D1">
        <w:t xml:space="preserve"> (temperature, pressure, flow rate etc.)</w:t>
      </w:r>
      <w:r w:rsidR="009F518B">
        <w:t>,</w:t>
      </w:r>
      <w:r w:rsidR="008D34FF">
        <w:t xml:space="preserve"> and components (to </w:t>
      </w:r>
      <w:r w:rsidR="009F518B">
        <w:t xml:space="preserve">input stream </w:t>
      </w:r>
      <w:r w:rsidR="008D34FF">
        <w:t xml:space="preserve">compositions) that are considered in the table with the </w:t>
      </w:r>
      <w:r w:rsidR="00B31E68">
        <w:t>add/remove buttons.</w:t>
      </w:r>
    </w:p>
    <w:p w14:paraId="336BD69E" w14:textId="16E76F34" w:rsidR="00C929AF" w:rsidRDefault="006E2424" w:rsidP="00C929AF">
      <w:pPr>
        <w:keepNext/>
        <w:jc w:val="center"/>
      </w:pPr>
      <w:r>
        <w:rPr>
          <w:noProof/>
        </w:rPr>
        <w:drawing>
          <wp:inline distT="0" distB="0" distL="0" distR="0" wp14:anchorId="47A1CED2" wp14:editId="565E28F5">
            <wp:extent cx="5731510" cy="2939415"/>
            <wp:effectExtent l="0" t="0" r="254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7"/>
                    <a:stretch>
                      <a:fillRect/>
                    </a:stretch>
                  </pic:blipFill>
                  <pic:spPr>
                    <a:xfrm>
                      <a:off x="0" y="0"/>
                      <a:ext cx="5731510" cy="2939415"/>
                    </a:xfrm>
                    <a:prstGeom prst="rect">
                      <a:avLst/>
                    </a:prstGeom>
                  </pic:spPr>
                </pic:pic>
              </a:graphicData>
            </a:graphic>
          </wp:inline>
        </w:drawing>
      </w:r>
    </w:p>
    <w:p w14:paraId="4B152AA3" w14:textId="3B85AF18" w:rsidR="00C929AF" w:rsidRDefault="00C929AF" w:rsidP="00C929AF">
      <w:pPr>
        <w:pStyle w:val="Caption"/>
        <w:jc w:val="center"/>
      </w:pPr>
      <w:bookmarkStart w:id="12" w:name="_Ref69743718"/>
      <w:r w:rsidRPr="00C929AF">
        <w:t xml:space="preserve">Figure </w:t>
      </w:r>
      <w:r>
        <w:fldChar w:fldCharType="begin"/>
      </w:r>
      <w:r w:rsidRPr="00C929AF">
        <w:instrText xml:space="preserve"> SEQ Figure \* ARABIC </w:instrText>
      </w:r>
      <w:r>
        <w:fldChar w:fldCharType="separate"/>
      </w:r>
      <w:r w:rsidR="00C948D2">
        <w:rPr>
          <w:noProof/>
        </w:rPr>
        <w:t>4</w:t>
      </w:r>
      <w:r>
        <w:fldChar w:fldCharType="end"/>
      </w:r>
      <w:bookmarkEnd w:id="12"/>
      <w:r w:rsidRPr="00C929AF">
        <w:t xml:space="preserve"> Shortcut buttons for navigation across the spreadsheet</w:t>
      </w:r>
      <w:r w:rsidR="00CB06E5">
        <w:t xml:space="preserve"> and stream summary generation</w:t>
      </w:r>
    </w:p>
    <w:p w14:paraId="766F6C31" w14:textId="5EE83CDF" w:rsidR="00B31E68" w:rsidRDefault="00B31E68" w:rsidP="00B31E68">
      <w:r>
        <w:lastRenderedPageBreak/>
        <w:t xml:space="preserve">The stream summary table is customized by the user </w:t>
      </w:r>
      <w:r w:rsidR="006632AE">
        <w:t>and in</w:t>
      </w:r>
      <w:r w:rsidR="00DF0309">
        <w:t xml:space="preserve"> </w:t>
      </w:r>
      <w:r w:rsidR="00DF0309">
        <w:fldChar w:fldCharType="begin"/>
      </w:r>
      <w:r w:rsidR="00DF0309">
        <w:instrText xml:space="preserve"> REF _Ref73356920 \h </w:instrText>
      </w:r>
      <w:r w:rsidR="00DF0309">
        <w:fldChar w:fldCharType="separate"/>
      </w:r>
      <w:r w:rsidR="00DF0309">
        <w:t xml:space="preserve">Figure </w:t>
      </w:r>
      <w:r w:rsidR="00DF0309">
        <w:rPr>
          <w:noProof/>
        </w:rPr>
        <w:t>5</w:t>
      </w:r>
      <w:r w:rsidR="00DF0309">
        <w:fldChar w:fldCharType="end"/>
      </w:r>
      <w:r w:rsidR="00DF0309">
        <w:t xml:space="preserve"> </w:t>
      </w:r>
      <w:r w:rsidR="006632AE">
        <w:t>a representation for 1 stream with 1 property and 1 component is shown.</w:t>
      </w:r>
    </w:p>
    <w:p w14:paraId="334A6FCB" w14:textId="77777777" w:rsidR="009C69F5" w:rsidRDefault="009C69F5" w:rsidP="009C69F5">
      <w:pPr>
        <w:keepNext/>
        <w:jc w:val="center"/>
      </w:pPr>
      <w:r>
        <w:rPr>
          <w:noProof/>
        </w:rPr>
        <w:drawing>
          <wp:inline distT="0" distB="0" distL="0" distR="0" wp14:anchorId="7A1559EE" wp14:editId="14249A7B">
            <wp:extent cx="3215640" cy="8991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5640" cy="899160"/>
                    </a:xfrm>
                    <a:prstGeom prst="rect">
                      <a:avLst/>
                    </a:prstGeom>
                    <a:noFill/>
                    <a:ln>
                      <a:noFill/>
                    </a:ln>
                  </pic:spPr>
                </pic:pic>
              </a:graphicData>
            </a:graphic>
          </wp:inline>
        </w:drawing>
      </w:r>
    </w:p>
    <w:p w14:paraId="30D071CB" w14:textId="5CE03314" w:rsidR="000A3720" w:rsidRPr="00B31E68" w:rsidRDefault="009C69F5" w:rsidP="009C69F5">
      <w:pPr>
        <w:pStyle w:val="Caption"/>
        <w:jc w:val="center"/>
      </w:pPr>
      <w:bookmarkStart w:id="13" w:name="_Ref73356920"/>
      <w:r>
        <w:t xml:space="preserve">Figure </w:t>
      </w:r>
      <w:r>
        <w:fldChar w:fldCharType="begin"/>
      </w:r>
      <w:r>
        <w:instrText xml:space="preserve"> SEQ Figure \* ARABIC </w:instrText>
      </w:r>
      <w:r>
        <w:fldChar w:fldCharType="separate"/>
      </w:r>
      <w:r w:rsidR="00C948D2">
        <w:rPr>
          <w:noProof/>
        </w:rPr>
        <w:t>5</w:t>
      </w:r>
      <w:r>
        <w:fldChar w:fldCharType="end"/>
      </w:r>
      <w:bookmarkEnd w:id="13"/>
      <w:r w:rsidR="00DF0309">
        <w:t xml:space="preserve"> Plant stream summary</w:t>
      </w:r>
    </w:p>
    <w:p w14:paraId="6B841B95" w14:textId="77777777" w:rsidR="00EA353A" w:rsidRDefault="00F94EF2" w:rsidP="00033784">
      <w:pPr>
        <w:pStyle w:val="Heading2"/>
      </w:pPr>
      <w:r>
        <w:t>Unit – X0X – Equipment</w:t>
      </w:r>
    </w:p>
    <w:p w14:paraId="0DE2758E" w14:textId="686128DE" w:rsidR="00277FBD" w:rsidRDefault="00C929AF" w:rsidP="00D710FC">
      <w:pPr>
        <w:spacing w:before="240"/>
      </w:pPr>
      <w:r>
        <w:t xml:space="preserve">This tab refers to the plant units whose cost is determined following the </w:t>
      </w:r>
      <w:r w:rsidRPr="00055A59">
        <w:rPr>
          <w:i/>
        </w:rPr>
        <w:t xml:space="preserve">Equipment </w:t>
      </w:r>
      <w:r w:rsidR="00055A59" w:rsidRPr="00055A59">
        <w:rPr>
          <w:i/>
        </w:rPr>
        <w:t>Approa</w:t>
      </w:r>
      <w:r w:rsidRPr="00055A59">
        <w:rPr>
          <w:i/>
        </w:rPr>
        <w:t>ch</w:t>
      </w:r>
      <w:r>
        <w:t xml:space="preserve"> described in section </w:t>
      </w:r>
      <w:r w:rsidR="00277FBD">
        <w:fldChar w:fldCharType="begin"/>
      </w:r>
      <w:r w:rsidR="00277FBD">
        <w:instrText xml:space="preserve"> REF _Ref70022809 \r \h </w:instrText>
      </w:r>
      <w:r w:rsidR="00277FBD">
        <w:fldChar w:fldCharType="separate"/>
      </w:r>
      <w:r w:rsidR="00DF0309">
        <w:t>2.1.1</w:t>
      </w:r>
      <w:r w:rsidR="00277FBD">
        <w:fldChar w:fldCharType="end"/>
      </w:r>
      <w:r>
        <w:t xml:space="preserve">. An example for the cost estimation of a unit </w:t>
      </w:r>
      <w:r w:rsidR="00847CF0">
        <w:t>is presented in</w:t>
      </w:r>
      <w:r w:rsidR="00055A59">
        <w:t xml:space="preserve"> </w:t>
      </w:r>
      <w:r w:rsidR="00AE5A55">
        <w:rPr>
          <w:highlight w:val="yellow"/>
        </w:rPr>
        <w:fldChar w:fldCharType="begin"/>
      </w:r>
      <w:r w:rsidR="00AE5A55">
        <w:instrText xml:space="preserve"> REF _Ref69804178 \h </w:instrText>
      </w:r>
      <w:r w:rsidR="00AE5A55">
        <w:rPr>
          <w:highlight w:val="yellow"/>
        </w:rPr>
      </w:r>
      <w:r w:rsidR="00AE5A55">
        <w:rPr>
          <w:highlight w:val="yellow"/>
        </w:rPr>
        <w:fldChar w:fldCharType="separate"/>
      </w:r>
      <w:r w:rsidR="00DF0309" w:rsidRPr="00F07A29">
        <w:t xml:space="preserve">Figure </w:t>
      </w:r>
      <w:r w:rsidR="00DF0309">
        <w:rPr>
          <w:noProof/>
        </w:rPr>
        <w:t>6</w:t>
      </w:r>
      <w:r w:rsidR="00AE5A55">
        <w:rPr>
          <w:highlight w:val="yellow"/>
        </w:rPr>
        <w:fldChar w:fldCharType="end"/>
      </w:r>
      <w:r w:rsidR="00847CF0">
        <w:t>. The user must identify the equipment</w:t>
      </w:r>
      <w:r w:rsidR="00055A59">
        <w:t xml:space="preserve"> elements of which </w:t>
      </w:r>
      <w:r w:rsidR="00D710FC">
        <w:t xml:space="preserve">the </w:t>
      </w:r>
      <w:r w:rsidR="00847CF0">
        <w:t>unit</w:t>
      </w:r>
      <w:r w:rsidR="00055A59">
        <w:t xml:space="preserve"> is </w:t>
      </w:r>
      <w:r w:rsidR="00055A59" w:rsidDel="00DA16CE">
        <w:t>composed</w:t>
      </w:r>
      <w:r w:rsidR="00DA16CE">
        <w:t xml:space="preserve"> and</w:t>
      </w:r>
      <w:r w:rsidR="00847CF0">
        <w:t xml:space="preserve"> add suitable items with the </w:t>
      </w:r>
      <w:r w:rsidR="00847CF0" w:rsidDel="00DA16CE">
        <w:t>drop</w:t>
      </w:r>
      <w:r w:rsidR="00DA16CE">
        <w:t>-down</w:t>
      </w:r>
      <w:r w:rsidR="00847CF0">
        <w:t xml:space="preserve"> menus. The capacity (size) for each equipment must be introduced in the corresponding units, as well as the operating pressure</w:t>
      </w:r>
      <w:r w:rsidR="00D710FC">
        <w:t>. Once equipment type and subtype are selected with the drop-down menus, the units at which the capacity value must be introduced is automatically shown</w:t>
      </w:r>
      <w:r w:rsidR="00847CF0">
        <w:t xml:space="preserve">. The materials of construction can be selected with a </w:t>
      </w:r>
      <w:r w:rsidR="006E777A">
        <w:t>drop-down</w:t>
      </w:r>
      <w:r w:rsidR="00847CF0">
        <w:t xml:space="preserve"> menu</w:t>
      </w:r>
      <w:r w:rsidR="00D710FC">
        <w:t xml:space="preserve"> as </w:t>
      </w:r>
      <w:proofErr w:type="gramStart"/>
      <w:r w:rsidR="00D710FC">
        <w:t>well</w:t>
      </w:r>
      <w:r w:rsidR="00847CF0">
        <w:t>, and</w:t>
      </w:r>
      <w:proofErr w:type="gramEnd"/>
      <w:r w:rsidR="00847CF0">
        <w:t xml:space="preserve"> are </w:t>
      </w:r>
      <w:r w:rsidR="00DA16CE">
        <w:t xml:space="preserve">specifically </w:t>
      </w:r>
      <w:r w:rsidR="00847CF0">
        <w:t xml:space="preserve">restricted to those available for each equipment subtype. </w:t>
      </w:r>
      <w:r w:rsidR="00055A59">
        <w:t>For certain equipment, in the column “other spec” an extra variable for the calculation of th</w:t>
      </w:r>
      <w:r w:rsidR="00CF2BA2">
        <w:t>e unit cost must be introduced (</w:t>
      </w:r>
      <w:proofErr w:type="gramStart"/>
      <w:r w:rsidR="00055A59">
        <w:t>i.e.</w:t>
      </w:r>
      <w:proofErr w:type="gramEnd"/>
      <w:r w:rsidR="00055A59">
        <w:t xml:space="preserve"> for vessels, the diameter in m is required to determine the pressure factor</w:t>
      </w:r>
      <w:r w:rsidR="00CF2BA2">
        <w:t>)</w:t>
      </w:r>
      <w:r w:rsidR="00055A59">
        <w:t xml:space="preserve">. </w:t>
      </w:r>
      <w:r w:rsidR="00D710FC">
        <w:t>In such a case, a message requesting a specific input will be prompted in the corresponding cell for the cost calculation.</w:t>
      </w:r>
    </w:p>
    <w:p w14:paraId="462305CF" w14:textId="29187DF3" w:rsidR="00CF2BA2" w:rsidRDefault="00055A59" w:rsidP="00907D39">
      <w:pPr>
        <w:rPr>
          <w:rFonts w:eastAsiaTheme="minorEastAsia"/>
        </w:rPr>
      </w:pPr>
      <w:r>
        <w:t>The user is referred to the master sheet available in the tool</w:t>
      </w:r>
      <w:r w:rsidR="00277FBD">
        <w:t>, Unit-X00 Equipment,</w:t>
      </w:r>
      <w:r>
        <w:t xml:space="preserve"> to select and paste the formulas for </w:t>
      </w:r>
      <w:r w:rsidR="00A3794B">
        <w:t xml:space="preserve">each equipment type for the calculation of </w:t>
      </w: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P</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m:t>
            </m:r>
          </m:sub>
        </m:sSub>
      </m:oMath>
      <w:r w:rsidR="00A3794B">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m:t>
            </m:r>
          </m:sub>
        </m:sSub>
      </m:oMath>
      <w:r w:rsidR="00A3794B">
        <w:rPr>
          <w:rFonts w:eastAsiaTheme="minorEastAsia"/>
        </w:rPr>
        <w:t xml:space="preserve"> in the unit sheet. </w:t>
      </w:r>
      <w:r w:rsidR="00277FBD">
        <w:rPr>
          <w:rFonts w:eastAsiaTheme="minorEastAsia"/>
        </w:rPr>
        <w:t>It is convenient to copy the entire row of the required equipment between rows D and Q to the unit sheet that is being constructed. Then, the appropriate modifications can be made</w:t>
      </w:r>
      <w:r w:rsidR="00D710FC">
        <w:rPr>
          <w:rFonts w:eastAsiaTheme="minorEastAsia"/>
        </w:rPr>
        <w:t xml:space="preserve"> manually</w:t>
      </w:r>
      <w:r w:rsidR="00277FBD">
        <w:rPr>
          <w:rFonts w:eastAsiaTheme="minorEastAsia"/>
        </w:rPr>
        <w:t xml:space="preserve"> regarding the capacity, material, and operating pressure. </w:t>
      </w:r>
    </w:p>
    <w:p w14:paraId="48A2B894" w14:textId="6BB171A3" w:rsidR="008F5899" w:rsidRDefault="00245031" w:rsidP="008F5899">
      <w:pPr>
        <w:keepNext/>
        <w:spacing w:before="240"/>
      </w:pPr>
      <w:r>
        <w:rPr>
          <w:noProof/>
        </w:rPr>
        <w:drawing>
          <wp:inline distT="0" distB="0" distL="0" distR="0" wp14:anchorId="260028A8" wp14:editId="6EB332D1">
            <wp:extent cx="5724525" cy="2200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4525" cy="2200275"/>
                    </a:xfrm>
                    <a:prstGeom prst="rect">
                      <a:avLst/>
                    </a:prstGeom>
                    <a:noFill/>
                    <a:ln>
                      <a:noFill/>
                    </a:ln>
                  </pic:spPr>
                </pic:pic>
              </a:graphicData>
            </a:graphic>
          </wp:inline>
        </w:drawing>
      </w:r>
    </w:p>
    <w:p w14:paraId="258FF290" w14:textId="00A5A59B" w:rsidR="008F5899" w:rsidRDefault="008F5899" w:rsidP="00F07A29">
      <w:pPr>
        <w:pStyle w:val="Caption"/>
        <w:jc w:val="center"/>
      </w:pPr>
      <w:bookmarkStart w:id="14" w:name="_Ref69804178"/>
      <w:r w:rsidRPr="00F07A29">
        <w:t xml:space="preserve">Figure </w:t>
      </w:r>
      <w:r>
        <w:fldChar w:fldCharType="begin"/>
      </w:r>
      <w:r w:rsidRPr="00F07A29">
        <w:instrText xml:space="preserve"> SEQ Figure \* ARABIC </w:instrText>
      </w:r>
      <w:r>
        <w:fldChar w:fldCharType="separate"/>
      </w:r>
      <w:r w:rsidR="00C948D2">
        <w:rPr>
          <w:noProof/>
        </w:rPr>
        <w:t>6</w:t>
      </w:r>
      <w:r>
        <w:fldChar w:fldCharType="end"/>
      </w:r>
      <w:bookmarkEnd w:id="14"/>
      <w:r w:rsidR="00F07A29" w:rsidRPr="00F07A29">
        <w:t xml:space="preserve"> Equipment </w:t>
      </w:r>
      <w:r w:rsidR="00AE5A55">
        <w:t>E</w:t>
      </w:r>
      <w:r w:rsidR="00F07A29" w:rsidRPr="00F07A29">
        <w:t>stimate</w:t>
      </w:r>
      <w:r w:rsidR="00AE5A55">
        <w:t>: unit</w:t>
      </w:r>
      <w:r w:rsidR="00F07A29" w:rsidRPr="00F07A29">
        <w:t xml:space="preserve"> summary, correlation input </w:t>
      </w:r>
      <w:r w:rsidR="00F07A29">
        <w:t>&amp; output, Misc. items and BEC adjustment</w:t>
      </w:r>
      <w:r w:rsidR="00AE5A55">
        <w:t xml:space="preserve"> sections</w:t>
      </w:r>
    </w:p>
    <w:p w14:paraId="1E594E43" w14:textId="1DF24236" w:rsidR="00F07A29" w:rsidRDefault="00F07A29" w:rsidP="00907D39">
      <w:r>
        <w:t xml:space="preserve">In the top left corner, a short summary of the unit is given, with a specific code and a fundamental task drop down menu selection. Fundamental tasks </w:t>
      </w:r>
      <w:proofErr w:type="gramStart"/>
      <w:r>
        <w:t>is</w:t>
      </w:r>
      <w:proofErr w:type="gramEnd"/>
      <w:r>
        <w:t xml:space="preserve"> a method of categorizing the unit with regards to the </w:t>
      </w:r>
      <w:r w:rsidR="00266D64">
        <w:t>function</w:t>
      </w:r>
      <w:r>
        <w:t xml:space="preserve"> it carries out within a plant. </w:t>
      </w:r>
      <w:r w:rsidDel="00266D64">
        <w:t>Also</w:t>
      </w:r>
      <w:r w:rsidR="00266D64">
        <w:t>,</w:t>
      </w:r>
      <w:r>
        <w:t xml:space="preserve"> a quick access button to the Plant Overview sheet is included to the left. Below the </w:t>
      </w:r>
      <w:r w:rsidR="00A0002F">
        <w:t>standard equipment input</w:t>
      </w:r>
      <w:r>
        <w:t xml:space="preserve"> region, a small space is available to introduce other miscellaneous items of the cost estimate which are expressed in terms of specific costs, with a </w:t>
      </w:r>
      <w:r>
        <w:lastRenderedPageBreak/>
        <w:t>certain capacity introduced to calculate total costs. Finally, in the bottom right of this section, the BEC estimates in the corresponding basis</w:t>
      </w:r>
      <w:r w:rsidRPr="00F07A29">
        <w:t xml:space="preserve"> </w:t>
      </w:r>
      <w:r>
        <w:t xml:space="preserve">are presented; </w:t>
      </w:r>
      <w:r w:rsidR="00A0002F">
        <w:t xml:space="preserve">Basis </w:t>
      </w:r>
      <w:r>
        <w:t>1 (US Gulf Coast, 2001 and $) always corresponds to the correlations from Turton for an equipment estimate</w:t>
      </w:r>
      <w:r w:rsidR="00A0002F">
        <w:t>, while Basis 2 can be used for adjusting costs from the Miscellaneous Items list.</w:t>
      </w:r>
      <w:r>
        <w:t xml:space="preserve"> In the cell to the left, the BEC adjusted to the </w:t>
      </w:r>
      <w:r w:rsidR="00A0002F">
        <w:t>targeted conditions specified in the top-left corner of the Plant Overview sheet</w:t>
      </w:r>
      <w:r>
        <w:t xml:space="preserve"> is presented.</w:t>
      </w:r>
    </w:p>
    <w:p w14:paraId="631C32E9" w14:textId="31B69D7E" w:rsidR="00AE5A55" w:rsidRDefault="00BB4118" w:rsidP="00AE5A55">
      <w:pPr>
        <w:keepNext/>
      </w:pPr>
      <w:r>
        <w:rPr>
          <w:noProof/>
        </w:rPr>
        <w:drawing>
          <wp:inline distT="0" distB="0" distL="0" distR="0" wp14:anchorId="37023687" wp14:editId="00900FB1">
            <wp:extent cx="5724525" cy="315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14:paraId="4BD9F4ED" w14:textId="326FE1F1" w:rsidR="00F07A29" w:rsidRPr="00AE5A55" w:rsidRDefault="00AE5A55" w:rsidP="00AE5A55">
      <w:pPr>
        <w:pStyle w:val="Caption"/>
        <w:jc w:val="center"/>
      </w:pPr>
      <w:bookmarkStart w:id="15" w:name="_Ref69804218"/>
      <w:r w:rsidRPr="00AE5A55">
        <w:t xml:space="preserve">Figure </w:t>
      </w:r>
      <w:r>
        <w:fldChar w:fldCharType="begin"/>
      </w:r>
      <w:r w:rsidRPr="00AE5A55">
        <w:instrText xml:space="preserve"> SEQ Figure \* ARABIC </w:instrText>
      </w:r>
      <w:r>
        <w:fldChar w:fldCharType="separate"/>
      </w:r>
      <w:r w:rsidR="00C948D2">
        <w:rPr>
          <w:noProof/>
        </w:rPr>
        <w:t>7</w:t>
      </w:r>
      <w:r>
        <w:fldChar w:fldCharType="end"/>
      </w:r>
      <w:bookmarkEnd w:id="15"/>
      <w:r w:rsidRPr="00AE5A55">
        <w:t xml:space="preserve"> Equipment </w:t>
      </w:r>
      <w:r>
        <w:t>E</w:t>
      </w:r>
      <w:r w:rsidRPr="00AE5A55">
        <w:t>stimate</w:t>
      </w:r>
      <w:r>
        <w:t xml:space="preserve">: </w:t>
      </w:r>
      <w:r w:rsidRPr="00AE5A55">
        <w:t xml:space="preserve">plant </w:t>
      </w:r>
      <w:r>
        <w:t>l</w:t>
      </w:r>
      <w:r w:rsidRPr="00AE5A55">
        <w:t xml:space="preserve">ayout and </w:t>
      </w:r>
      <w:r>
        <w:t>p</w:t>
      </w:r>
      <w:r w:rsidRPr="00AE5A55">
        <w:t xml:space="preserve">rocess </w:t>
      </w:r>
      <w:r>
        <w:t>e</w:t>
      </w:r>
      <w:r w:rsidRPr="00AE5A55">
        <w:t>quipment sizing</w:t>
      </w:r>
      <w:r>
        <w:t xml:space="preserve"> sections</w:t>
      </w:r>
    </w:p>
    <w:p w14:paraId="2F2DEAD5" w14:textId="071C0F74" w:rsidR="00847CF0" w:rsidRDefault="00AE5A55" w:rsidP="00907D39">
      <w:r>
        <w:t xml:space="preserve">Further to the right of the sheet, the unit layout can be provided by the user and below, a dedicated space for unit sizing is introduced, as shown in </w:t>
      </w:r>
      <w:r>
        <w:rPr>
          <w:highlight w:val="yellow"/>
        </w:rPr>
        <w:fldChar w:fldCharType="begin"/>
      </w:r>
      <w:r>
        <w:instrText xml:space="preserve"> REF _Ref69804218 \h </w:instrText>
      </w:r>
      <w:r>
        <w:rPr>
          <w:highlight w:val="yellow"/>
        </w:rPr>
      </w:r>
      <w:r>
        <w:rPr>
          <w:highlight w:val="yellow"/>
        </w:rPr>
        <w:fldChar w:fldCharType="separate"/>
      </w:r>
      <w:r w:rsidR="00DF0309" w:rsidRPr="00AE5A55">
        <w:t xml:space="preserve">Figure </w:t>
      </w:r>
      <w:r w:rsidR="00DF0309">
        <w:rPr>
          <w:noProof/>
        </w:rPr>
        <w:t>7</w:t>
      </w:r>
      <w:r>
        <w:rPr>
          <w:highlight w:val="yellow"/>
        </w:rPr>
        <w:fldChar w:fldCharType="end"/>
      </w:r>
      <w:r>
        <w:t xml:space="preserve">. </w:t>
      </w:r>
      <w:r w:rsidR="00CF2BA2">
        <w:t xml:space="preserve">Several equipment </w:t>
      </w:r>
      <w:r w:rsidR="008F5899">
        <w:t xml:space="preserve">capacities for the correlations may </w:t>
      </w:r>
      <w:r w:rsidR="00CF2BA2">
        <w:t xml:space="preserve">not be directly </w:t>
      </w:r>
      <w:r w:rsidR="009100BA">
        <w:t>accessible</w:t>
      </w:r>
      <w:r w:rsidR="00CF2BA2">
        <w:t xml:space="preserve"> from the process simulation, and some intermediate calculations </w:t>
      </w:r>
      <w:r>
        <w:t>will</w:t>
      </w:r>
      <w:r w:rsidR="00CF2BA2">
        <w:t xml:space="preserve"> be required before reaching the </w:t>
      </w:r>
      <w:r>
        <w:t>adequate input variable. S</w:t>
      </w:r>
      <w:r w:rsidR="009100BA">
        <w:t>ome generalize</w:t>
      </w:r>
      <w:r>
        <w:t>d</w:t>
      </w:r>
      <w:r w:rsidR="009100BA">
        <w:t xml:space="preserve"> formulas for standard equipment are available, although it is recognized that the large diversity of process operations often require the specific ad-hoc calculation, using </w:t>
      </w:r>
      <w:r>
        <w:t>more powerful</w:t>
      </w:r>
      <w:r w:rsidR="009100BA">
        <w:t xml:space="preserve"> software tools for a better </w:t>
      </w:r>
      <w:r>
        <w:t>representation</w:t>
      </w:r>
      <w:r w:rsidR="009100BA">
        <w:t>.</w:t>
      </w:r>
      <w:r>
        <w:t xml:space="preserve"> </w:t>
      </w:r>
      <w:r w:rsidR="009100BA">
        <w:t>Standard approaches for calculation of the heat exchange coefficient, by defining the stream conditions across the heat exchanger, are available. Thus, the use</w:t>
      </w:r>
      <w:r w:rsidR="002E6017">
        <w:t>r</w:t>
      </w:r>
      <w:r w:rsidR="009100BA">
        <w:t xml:space="preserve"> may specify whether the stream is liquid, gas (indicating its pressure) or </w:t>
      </w:r>
      <w:r w:rsidR="002E6017">
        <w:t xml:space="preserve">if </w:t>
      </w:r>
      <w:r w:rsidR="009100BA">
        <w:t>phase change occurs for each side, and the overall heat transf</w:t>
      </w:r>
      <w:r>
        <w:t>er coefficient allows to easily determine the exchange surface as an input for the correlation.</w:t>
      </w:r>
    </w:p>
    <w:p w14:paraId="0F96B577" w14:textId="15F1071B" w:rsidR="001A4BA7" w:rsidRDefault="00485DEF" w:rsidP="001A4BA7">
      <w:pPr>
        <w:keepNext/>
        <w:spacing w:before="240"/>
      </w:pPr>
      <w:r>
        <w:rPr>
          <w:noProof/>
        </w:rPr>
        <w:lastRenderedPageBreak/>
        <w:drawing>
          <wp:inline distT="0" distB="0" distL="0" distR="0" wp14:anchorId="4E4132D6" wp14:editId="68260740">
            <wp:extent cx="5725160" cy="236918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2369185"/>
                    </a:xfrm>
                    <a:prstGeom prst="rect">
                      <a:avLst/>
                    </a:prstGeom>
                    <a:noFill/>
                    <a:ln>
                      <a:noFill/>
                    </a:ln>
                  </pic:spPr>
                </pic:pic>
              </a:graphicData>
            </a:graphic>
          </wp:inline>
        </w:drawing>
      </w:r>
    </w:p>
    <w:p w14:paraId="23BC3FAB" w14:textId="0505C943" w:rsidR="001A4BA7" w:rsidRPr="001A4BA7" w:rsidRDefault="001A4BA7" w:rsidP="001A4BA7">
      <w:pPr>
        <w:pStyle w:val="Caption"/>
        <w:jc w:val="center"/>
        <w:rPr>
          <w:rFonts w:eastAsiaTheme="minorEastAsia"/>
        </w:rPr>
      </w:pPr>
      <w:bookmarkStart w:id="16" w:name="_Ref69810743"/>
      <w:r w:rsidRPr="001A4BA7">
        <w:t xml:space="preserve">Figure </w:t>
      </w:r>
      <w:r>
        <w:fldChar w:fldCharType="begin"/>
      </w:r>
      <w:r w:rsidRPr="001A4BA7">
        <w:instrText xml:space="preserve"> SEQ Figure \* ARABIC </w:instrText>
      </w:r>
      <w:r>
        <w:fldChar w:fldCharType="separate"/>
      </w:r>
      <w:r w:rsidR="00C948D2">
        <w:rPr>
          <w:noProof/>
        </w:rPr>
        <w:t>8</w:t>
      </w:r>
      <w:r>
        <w:fldChar w:fldCharType="end"/>
      </w:r>
      <w:bookmarkEnd w:id="16"/>
      <w:r w:rsidRPr="001A4BA7">
        <w:t xml:space="preserve"> Equipment </w:t>
      </w:r>
      <w:proofErr w:type="gramStart"/>
      <w:r w:rsidRPr="001A4BA7">
        <w:t>estimate</w:t>
      </w:r>
      <w:proofErr w:type="gramEnd"/>
      <w:r w:rsidRPr="001A4BA7">
        <w:t xml:space="preserve">: BEC distribution and </w:t>
      </w:r>
      <w:r>
        <w:t>comparison with reference sections</w:t>
      </w:r>
    </w:p>
    <w:p w14:paraId="07E347C2" w14:textId="2B4B7743" w:rsidR="00AE5A55" w:rsidRPr="00AE5A55" w:rsidRDefault="00AE5A55" w:rsidP="00907D39">
      <w:r>
        <w:t>Fi</w:t>
      </w:r>
      <w:r w:rsidR="001A4BA7">
        <w:t>nally,</w:t>
      </w:r>
      <w:r>
        <w:t xml:space="preserve"> below the BEC estimate region, a section is created to reflect the cost proportion of items </w:t>
      </w:r>
      <w:r w:rsidR="00CA4E15">
        <w:t>in the target cost basis</w:t>
      </w:r>
      <w:r w:rsidR="00C962A2">
        <w:t xml:space="preserve">, as depicted in </w:t>
      </w:r>
      <w:r w:rsidR="00C962A2">
        <w:fldChar w:fldCharType="begin"/>
      </w:r>
      <w:r w:rsidR="00C962A2">
        <w:instrText xml:space="preserve"> REF _Ref69810743 \h </w:instrText>
      </w:r>
      <w:r w:rsidR="00C962A2">
        <w:fldChar w:fldCharType="separate"/>
      </w:r>
      <w:r w:rsidR="00DF0309" w:rsidRPr="001A4BA7">
        <w:t xml:space="preserve">Figure </w:t>
      </w:r>
      <w:r w:rsidR="00DF0309">
        <w:rPr>
          <w:noProof/>
        </w:rPr>
        <w:t>8</w:t>
      </w:r>
      <w:r w:rsidR="00C962A2">
        <w:fldChar w:fldCharType="end"/>
      </w:r>
      <w:r w:rsidR="001A4BA7">
        <w:t xml:space="preserve">. </w:t>
      </w:r>
      <w:r w:rsidR="00FA5DFB">
        <w:t>This section is only for informational purposes and does not affect the assessment. In addition</w:t>
      </w:r>
      <w:r w:rsidR="001A4BA7">
        <w:t>, the user can</w:t>
      </w:r>
      <w:r w:rsidR="00C962A2">
        <w:t xml:space="preserve"> directly</w:t>
      </w:r>
      <w:r w:rsidR="001A4BA7">
        <w:t xml:space="preserve"> compare the estimation with other literature sources providing the cost for the same</w:t>
      </w:r>
      <w:r w:rsidR="00C962A2">
        <w:t xml:space="preserve"> unit</w:t>
      </w:r>
      <w:r w:rsidR="00CA4E15">
        <w:t>/item</w:t>
      </w:r>
      <w:r w:rsidR="001A4BA7">
        <w:t xml:space="preserve"> scope</w:t>
      </w:r>
      <w:r w:rsidR="00CA4E15">
        <w:t xml:space="preserve">, </w:t>
      </w:r>
      <w:r w:rsidR="001A4BA7">
        <w:t xml:space="preserve">as presented further to the right. </w:t>
      </w:r>
      <w:r w:rsidR="00CA4E15">
        <w:t>This comparison is carried out in the dedicated tab “Estimate Benchmark”</w:t>
      </w:r>
      <w:r w:rsidR="001A4BA7">
        <w:t xml:space="preserve">. The references used </w:t>
      </w:r>
      <w:r w:rsidR="00C962A2">
        <w:t>from literature sources</w:t>
      </w:r>
      <w:r w:rsidR="001A4BA7">
        <w:t xml:space="preserve"> </w:t>
      </w:r>
      <w:r w:rsidR="00CA4E15">
        <w:t xml:space="preserve">for the unit benchmarking </w:t>
      </w:r>
      <w:r w:rsidR="001A4BA7">
        <w:t xml:space="preserve">are listed at the bottom with a number, a short </w:t>
      </w:r>
      <w:proofErr w:type="gramStart"/>
      <w:r w:rsidR="001A4BA7">
        <w:t>name</w:t>
      </w:r>
      <w:proofErr w:type="gramEnd"/>
      <w:r w:rsidR="001A4BA7">
        <w:t xml:space="preserve"> and a suitable description. </w:t>
      </w:r>
      <w:r w:rsidR="00C962A2">
        <w:t xml:space="preserve">The list of all references employed based on the numbering are provided in </w:t>
      </w:r>
      <w:r w:rsidR="00CA4E15">
        <w:t>the</w:t>
      </w:r>
      <w:r w:rsidR="00C962A2">
        <w:t xml:space="preserve"> “Bibliography”</w:t>
      </w:r>
      <w:r w:rsidR="00CA4E15">
        <w:t xml:space="preserve"> sheet</w:t>
      </w:r>
      <w:r w:rsidR="00C962A2">
        <w:t>.</w:t>
      </w:r>
    </w:p>
    <w:p w14:paraId="35449FA4" w14:textId="77777777" w:rsidR="00F94EF2" w:rsidRDefault="00F94EF2" w:rsidP="00033784">
      <w:pPr>
        <w:pStyle w:val="Heading2"/>
      </w:pPr>
      <w:r>
        <w:t>Unit – X0X – Scaling</w:t>
      </w:r>
    </w:p>
    <w:p w14:paraId="24AD18F7" w14:textId="3B72D90F" w:rsidR="000340FF" w:rsidRPr="00C962A2" w:rsidRDefault="00C962A2" w:rsidP="00447EF5">
      <w:pPr>
        <w:spacing w:before="240"/>
      </w:pPr>
      <w:r>
        <w:t xml:space="preserve">The spreadsheet </w:t>
      </w:r>
      <w:r w:rsidR="00FC52BC">
        <w:t xml:space="preserve">template </w:t>
      </w:r>
      <w:r>
        <w:t xml:space="preserve">used for cost estimates using the </w:t>
      </w:r>
      <w:r w:rsidRPr="00AB67F8">
        <w:rPr>
          <w:i/>
        </w:rPr>
        <w:t>Scaling Approach</w:t>
      </w:r>
      <w:r>
        <w:t xml:space="preserve"> </w:t>
      </w:r>
      <w:r w:rsidR="00934FDD">
        <w:t xml:space="preserve">described in Section </w:t>
      </w:r>
      <w:r w:rsidR="00934FDD">
        <w:fldChar w:fldCharType="begin"/>
      </w:r>
      <w:r w:rsidR="00934FDD">
        <w:instrText xml:space="preserve"> REF _Ref70060302 \r \h </w:instrText>
      </w:r>
      <w:r w:rsidR="00934FDD">
        <w:fldChar w:fldCharType="separate"/>
      </w:r>
      <w:r w:rsidR="00DF0309">
        <w:t>2.1.2</w:t>
      </w:r>
      <w:r w:rsidR="00934FDD">
        <w:fldChar w:fldCharType="end"/>
      </w:r>
      <w:r w:rsidR="00934FDD">
        <w:t xml:space="preserve"> </w:t>
      </w:r>
      <w:r>
        <w:t xml:space="preserve">is reflected in </w:t>
      </w:r>
      <w:r w:rsidR="00197706">
        <w:fldChar w:fldCharType="begin"/>
      </w:r>
      <w:r w:rsidR="00197706">
        <w:instrText xml:space="preserve"> REF _Ref69812677 \h </w:instrText>
      </w:r>
      <w:r w:rsidR="00197706">
        <w:fldChar w:fldCharType="separate"/>
      </w:r>
      <w:r w:rsidR="00DF0309" w:rsidRPr="00AB67F8">
        <w:t xml:space="preserve">Figure </w:t>
      </w:r>
      <w:r w:rsidR="00DF0309">
        <w:rPr>
          <w:noProof/>
        </w:rPr>
        <w:t>9</w:t>
      </w:r>
      <w:r w:rsidR="00197706">
        <w:fldChar w:fldCharType="end"/>
      </w:r>
      <w:r w:rsidR="00197706">
        <w:t xml:space="preserve">. The default coding for the cost concepts involved in the estimation are denoted with X-Y0Z coding, and a description, a source reference, currency, </w:t>
      </w:r>
      <w:proofErr w:type="gramStart"/>
      <w:r w:rsidR="00197706">
        <w:t>location</w:t>
      </w:r>
      <w:proofErr w:type="gramEnd"/>
      <w:r w:rsidR="00197706">
        <w:t xml:space="preserve"> and cost basis year</w:t>
      </w:r>
      <w:r w:rsidR="000340FF">
        <w:t xml:space="preserve"> must be</w:t>
      </w:r>
      <w:r w:rsidR="00197706">
        <w:t xml:space="preserve"> introduced</w:t>
      </w:r>
      <w:r w:rsidR="000340FF">
        <w:t xml:space="preserve"> or selected from drop down menus</w:t>
      </w:r>
      <w:r w:rsidR="00197706">
        <w:t>.</w:t>
      </w:r>
      <w:r w:rsidR="000340FF">
        <w:t xml:space="preserve"> Additionally, information</w:t>
      </w:r>
      <w:r w:rsidR="0001715C">
        <w:t xml:space="preserve"> regarding</w:t>
      </w:r>
      <w:r w:rsidR="00934FDD">
        <w:t xml:space="preserve"> the</w:t>
      </w:r>
      <w:r w:rsidR="000340FF">
        <w:t xml:space="preserve"> capacity variable and units to be scaled is provided, as well as the exponent parameters for train and unit scaling, reference cost and nº of trains</w:t>
      </w:r>
      <w:r w:rsidR="0029269B">
        <w:t>,</w:t>
      </w:r>
      <w:r w:rsidR="000340FF">
        <w:t xml:space="preserve"> and capacity for reference and estimated units. </w:t>
      </w:r>
      <w:r w:rsidR="00591445">
        <w:t>A</w:t>
      </w:r>
      <w:r w:rsidR="000340FF">
        <w:t xml:space="preserve">djustments to the BEC estimations </w:t>
      </w:r>
      <w:r w:rsidR="00591445">
        <w:t>from the source to the target</w:t>
      </w:r>
      <w:r w:rsidR="000340FF">
        <w:t xml:space="preserve"> cost basis are performed</w:t>
      </w:r>
      <w:r w:rsidR="004A1343">
        <w:t xml:space="preserve"> in each line based on the source year, currency, and location specified. </w:t>
      </w:r>
    </w:p>
    <w:p w14:paraId="1FA39306" w14:textId="1953AEFF" w:rsidR="00AB67F8" w:rsidRDefault="00A37B61" w:rsidP="00AB67F8">
      <w:pPr>
        <w:keepNext/>
      </w:pPr>
      <w:r>
        <w:rPr>
          <w:noProof/>
        </w:rPr>
        <w:drawing>
          <wp:inline distT="0" distB="0" distL="0" distR="0" wp14:anchorId="0EA55F93" wp14:editId="7BB63D1E">
            <wp:extent cx="5731510" cy="2200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200275"/>
                    </a:xfrm>
                    <a:prstGeom prst="rect">
                      <a:avLst/>
                    </a:prstGeom>
                    <a:noFill/>
                    <a:ln>
                      <a:noFill/>
                    </a:ln>
                  </pic:spPr>
                </pic:pic>
              </a:graphicData>
            </a:graphic>
          </wp:inline>
        </w:drawing>
      </w:r>
    </w:p>
    <w:p w14:paraId="614C181B" w14:textId="62D480B0" w:rsidR="00C962A2" w:rsidRDefault="00AB67F8" w:rsidP="00197706">
      <w:pPr>
        <w:pStyle w:val="Caption"/>
        <w:jc w:val="center"/>
      </w:pPr>
      <w:bookmarkStart w:id="17" w:name="_Ref69812677"/>
      <w:r w:rsidRPr="00AB67F8">
        <w:t xml:space="preserve">Figure </w:t>
      </w:r>
      <w:r>
        <w:fldChar w:fldCharType="begin"/>
      </w:r>
      <w:r w:rsidRPr="00AB67F8">
        <w:instrText xml:space="preserve"> SEQ Figure \* ARABIC </w:instrText>
      </w:r>
      <w:r>
        <w:fldChar w:fldCharType="separate"/>
      </w:r>
      <w:r w:rsidR="00C948D2">
        <w:rPr>
          <w:noProof/>
        </w:rPr>
        <w:t>9</w:t>
      </w:r>
      <w:r>
        <w:fldChar w:fldCharType="end"/>
      </w:r>
      <w:bookmarkEnd w:id="17"/>
      <w:r w:rsidRPr="00AB67F8">
        <w:t xml:space="preserve"> Scaling estimate: unit summary, scaling </w:t>
      </w:r>
      <w:r>
        <w:t xml:space="preserve">&amp; Misc. items </w:t>
      </w:r>
      <w:r w:rsidRPr="00AB67F8">
        <w:t>specifications a</w:t>
      </w:r>
      <w:r w:rsidR="00197706">
        <w:t>nd estimate adjustment sections</w:t>
      </w:r>
    </w:p>
    <w:p w14:paraId="3F45B639" w14:textId="60BDDBB3" w:rsidR="000340FF" w:rsidRDefault="000340FF" w:rsidP="00907D39">
      <w:r>
        <w:lastRenderedPageBreak/>
        <w:t>Analogously to the equipment type estimation, below th</w:t>
      </w:r>
      <w:r w:rsidR="001A2C20">
        <w:t>ese</w:t>
      </w:r>
      <w:r>
        <w:t xml:space="preserve"> sections an illustration of the relative BEC distribution of the different cost concepts (for cost basis 1) is offered. Further to the right, a comparison</w:t>
      </w:r>
      <w:r w:rsidR="00E64509">
        <w:t xml:space="preserve"> of the estimate</w:t>
      </w:r>
      <w:r w:rsidR="00CA4E15">
        <w:t xml:space="preserve"> and scaling curve</w:t>
      </w:r>
      <w:r>
        <w:t xml:space="preserve"> with </w:t>
      </w:r>
      <w:r w:rsidR="00CA4E15">
        <w:t>other literate references is provided for the same targe cost basis (this benchmark figure is generated in a dedicated tab explained later)</w:t>
      </w:r>
      <w:r w:rsidR="00E64509">
        <w:t xml:space="preserve">. The original scaling and benchmarking references are listed at the bottom of this area. </w:t>
      </w:r>
      <w:r w:rsidR="00CC3A85">
        <w:t>On the right</w:t>
      </w:r>
      <w:r w:rsidR="00E64509">
        <w:t xml:space="preserve">, a short list describing the items considered in each unit X-Y0Z from the reference are shown, to clarify which cost items are </w:t>
      </w:r>
      <w:r w:rsidR="00CA4E15">
        <w:t>considered</w:t>
      </w:r>
      <w:r w:rsidR="00E64509">
        <w:t xml:space="preserve"> </w:t>
      </w:r>
      <w:r w:rsidR="00CA4E15">
        <w:t>for a given unit scope</w:t>
      </w:r>
      <w:r w:rsidR="00E64509">
        <w:t xml:space="preserve">. These sections are depicted in </w:t>
      </w:r>
      <w:r w:rsidR="001A2C20">
        <w:fldChar w:fldCharType="begin"/>
      </w:r>
      <w:r w:rsidR="001A2C20">
        <w:instrText xml:space="preserve"> REF _Ref69815337 \h </w:instrText>
      </w:r>
      <w:r w:rsidR="001A2C20">
        <w:fldChar w:fldCharType="separate"/>
      </w:r>
      <w:r w:rsidR="00DF0309" w:rsidRPr="001A2C20">
        <w:t xml:space="preserve">Figure </w:t>
      </w:r>
      <w:r w:rsidR="00DF0309">
        <w:rPr>
          <w:noProof/>
        </w:rPr>
        <w:t>10</w:t>
      </w:r>
      <w:r w:rsidR="001A2C20">
        <w:fldChar w:fldCharType="end"/>
      </w:r>
      <w:r w:rsidR="00E64509">
        <w:t>.</w:t>
      </w:r>
    </w:p>
    <w:p w14:paraId="706C908E" w14:textId="27027160" w:rsidR="001A2C20" w:rsidRDefault="000239B1" w:rsidP="00545641">
      <w:pPr>
        <w:keepNext/>
        <w:jc w:val="center"/>
      </w:pPr>
      <w:r>
        <w:rPr>
          <w:noProof/>
        </w:rPr>
        <w:drawing>
          <wp:inline distT="0" distB="0" distL="0" distR="0" wp14:anchorId="5534991E" wp14:editId="47B8C632">
            <wp:extent cx="5239096" cy="25192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7906" cy="2523535"/>
                    </a:xfrm>
                    <a:prstGeom prst="rect">
                      <a:avLst/>
                    </a:prstGeom>
                    <a:noFill/>
                    <a:ln>
                      <a:noFill/>
                    </a:ln>
                  </pic:spPr>
                </pic:pic>
              </a:graphicData>
            </a:graphic>
          </wp:inline>
        </w:drawing>
      </w:r>
    </w:p>
    <w:p w14:paraId="0FF28E5A" w14:textId="0F4092E3" w:rsidR="001A2C20" w:rsidRPr="001A2C20" w:rsidRDefault="001A2C20" w:rsidP="001A2C20">
      <w:pPr>
        <w:pStyle w:val="Caption"/>
        <w:jc w:val="center"/>
      </w:pPr>
      <w:bookmarkStart w:id="18" w:name="_Ref69815337"/>
      <w:r w:rsidRPr="001A2C20">
        <w:t xml:space="preserve">Figure </w:t>
      </w:r>
      <w:r>
        <w:fldChar w:fldCharType="begin"/>
      </w:r>
      <w:r w:rsidRPr="001A2C20">
        <w:instrText xml:space="preserve"> SEQ Figure \* ARABIC </w:instrText>
      </w:r>
      <w:r>
        <w:fldChar w:fldCharType="separate"/>
      </w:r>
      <w:r w:rsidR="00C948D2">
        <w:rPr>
          <w:noProof/>
        </w:rPr>
        <w:t>10</w:t>
      </w:r>
      <w:r>
        <w:fldChar w:fldCharType="end"/>
      </w:r>
      <w:bookmarkEnd w:id="18"/>
      <w:r w:rsidRPr="001A2C20">
        <w:t xml:space="preserve"> Scaling estimate: BEC distribution, estimate comparison, list of references and scaling cost item list sections</w:t>
      </w:r>
    </w:p>
    <w:p w14:paraId="674BC26C" w14:textId="77777777" w:rsidR="00F94EF2" w:rsidRDefault="00F94EF2" w:rsidP="00033784">
      <w:pPr>
        <w:pStyle w:val="Heading2"/>
      </w:pPr>
      <w:r>
        <w:t xml:space="preserve">Plant CAPEX </w:t>
      </w:r>
    </w:p>
    <w:p w14:paraId="606E9E1F" w14:textId="40EF964D" w:rsidR="001A2C20" w:rsidRDefault="001A2C20" w:rsidP="00266D64">
      <w:pPr>
        <w:spacing w:before="240"/>
      </w:pPr>
      <w:r>
        <w:t>Once all plant unit BEC</w:t>
      </w:r>
      <w:r w:rsidR="00AD57B1">
        <w:t>s</w:t>
      </w:r>
      <w:r>
        <w:t xml:space="preserve"> are estimated with either of the two approaches outline</w:t>
      </w:r>
      <w:r w:rsidR="00AD57B1">
        <w:t>d above</w:t>
      </w:r>
      <w:r>
        <w:t xml:space="preserve">, the CAPEX sheet will incorporate </w:t>
      </w:r>
      <w:r w:rsidR="00AD57B1">
        <w:t xml:space="preserve">the </w:t>
      </w:r>
      <w:r>
        <w:t xml:space="preserve">adjusted BEC values as shown in </w:t>
      </w:r>
      <w:r w:rsidR="00C5659C">
        <w:fldChar w:fldCharType="begin"/>
      </w:r>
      <w:r w:rsidR="00C5659C">
        <w:instrText xml:space="preserve"> REF _Ref69817089 \h </w:instrText>
      </w:r>
      <w:r w:rsidR="00C5659C">
        <w:fldChar w:fldCharType="separate"/>
      </w:r>
      <w:r w:rsidR="00DF0309" w:rsidRPr="009B2380">
        <w:t xml:space="preserve">Figure </w:t>
      </w:r>
      <w:r w:rsidR="00DF0309">
        <w:rPr>
          <w:noProof/>
        </w:rPr>
        <w:t>11</w:t>
      </w:r>
      <w:r w:rsidR="00C5659C">
        <w:fldChar w:fldCharType="end"/>
      </w:r>
      <w:r>
        <w:t xml:space="preserve">. </w:t>
      </w:r>
      <w:r w:rsidR="00284731">
        <w:t>A table with headers for each plan</w:t>
      </w:r>
      <w:r w:rsidR="00AD57B1">
        <w:t>t</w:t>
      </w:r>
      <w:r w:rsidR="00284731">
        <w:t xml:space="preserve"> unit name presents the BEC estimates (as </w:t>
      </w:r>
      <w:r w:rsidR="00AD57B1">
        <w:t>the sum</w:t>
      </w:r>
      <w:r w:rsidR="00284731">
        <w:t xml:space="preserve"> of the adjusted estimates in the corresponding Unit sheet).</w:t>
      </w:r>
      <w:r w:rsidR="003149A6">
        <w:t xml:space="preserve"> The user must ensure that the </w:t>
      </w:r>
      <w:r w:rsidR="00AB46E5">
        <w:t xml:space="preserve">cells in row 5 (BEC) are linked to the adjusted BEC from the different </w:t>
      </w:r>
      <w:r w:rsidR="005C21F2">
        <w:t>U</w:t>
      </w:r>
      <w:r w:rsidR="00AB46E5">
        <w:t>nit sheets.</w:t>
      </w:r>
      <w:r w:rsidR="00284731">
        <w:t xml:space="preserve"> In the lower rows, the different cost items to arrive at the TOC and TCR values are provided. A column is added to provide a short description for each item.</w:t>
      </w:r>
    </w:p>
    <w:p w14:paraId="3A2B2769" w14:textId="4DDE1FA7" w:rsidR="00545641" w:rsidRDefault="00FD1975" w:rsidP="00266D64">
      <w:pPr>
        <w:spacing w:before="240"/>
      </w:pPr>
      <w:r>
        <w:rPr>
          <w:noProof/>
        </w:rPr>
        <w:drawing>
          <wp:inline distT="0" distB="0" distL="0" distR="0" wp14:anchorId="0DCCCBDF" wp14:editId="5447F999">
            <wp:extent cx="5731510" cy="27419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741930"/>
                    </a:xfrm>
                    <a:prstGeom prst="rect">
                      <a:avLst/>
                    </a:prstGeom>
                    <a:noFill/>
                    <a:ln>
                      <a:noFill/>
                    </a:ln>
                  </pic:spPr>
                </pic:pic>
              </a:graphicData>
            </a:graphic>
          </wp:inline>
        </w:drawing>
      </w:r>
    </w:p>
    <w:p w14:paraId="76424E1C" w14:textId="3679C945" w:rsidR="00545641" w:rsidRPr="009B2380" w:rsidRDefault="00545641" w:rsidP="00545641">
      <w:pPr>
        <w:pStyle w:val="Caption"/>
        <w:jc w:val="center"/>
      </w:pPr>
      <w:bookmarkStart w:id="19" w:name="_Ref69817089"/>
      <w:r w:rsidRPr="009B2380">
        <w:t xml:space="preserve">Figure </w:t>
      </w:r>
      <w:r>
        <w:fldChar w:fldCharType="begin"/>
      </w:r>
      <w:r w:rsidRPr="009B2380">
        <w:instrText xml:space="preserve"> SEQ Figure \* ARABIC </w:instrText>
      </w:r>
      <w:r>
        <w:fldChar w:fldCharType="separate"/>
      </w:r>
      <w:r w:rsidR="00C948D2">
        <w:rPr>
          <w:noProof/>
        </w:rPr>
        <w:t>11</w:t>
      </w:r>
      <w:r>
        <w:fldChar w:fldCharType="end"/>
      </w:r>
      <w:bookmarkEnd w:id="19"/>
      <w:r w:rsidRPr="009B2380">
        <w:t xml:space="preserve"> Plant CAPEX sheet distribution</w:t>
      </w:r>
    </w:p>
    <w:p w14:paraId="0EB4F2E4" w14:textId="3181F399" w:rsidR="00284731" w:rsidRDefault="00284731" w:rsidP="00907D39">
      <w:r>
        <w:lastRenderedPageBreak/>
        <w:t>Below, another table containing the coefficients (where applicable) for each cost item is specified</w:t>
      </w:r>
      <w:r w:rsidR="008C39C3">
        <w:t xml:space="preserve"> as shown in </w:t>
      </w:r>
      <w:r w:rsidR="005B0D3D">
        <w:fldChar w:fldCharType="begin"/>
      </w:r>
      <w:r w:rsidR="005B0D3D">
        <w:instrText xml:space="preserve"> REF _Ref71110348 \h </w:instrText>
      </w:r>
      <w:r w:rsidR="005B0D3D">
        <w:fldChar w:fldCharType="separate"/>
      </w:r>
      <w:r w:rsidR="00DF0309">
        <w:t xml:space="preserve">Figure </w:t>
      </w:r>
      <w:r w:rsidR="00DF0309">
        <w:rPr>
          <w:noProof/>
        </w:rPr>
        <w:t>12</w:t>
      </w:r>
      <w:r w:rsidR="005B0D3D">
        <w:fldChar w:fldCharType="end"/>
      </w:r>
      <w:r>
        <w:t>. In this way, the user can directly specify a specific value for each plant Unit. For instance, a Unit which present</w:t>
      </w:r>
      <w:r w:rsidR="00E33943">
        <w:t>s</w:t>
      </w:r>
      <w:r>
        <w:t xml:space="preserve"> a lower technological maturity will have a high process contingency factor. Further below, a summary of the estimate basis is given, as well as the total and specific capital costs (per unit of product). A shortcut button allows to add and remove new units to the evaluation when required. </w:t>
      </w:r>
      <w:r w:rsidR="00384E08">
        <w:t>To the right</w:t>
      </w:r>
      <w:r>
        <w:t>, a BEC</w:t>
      </w:r>
      <w:r w:rsidR="00E33943">
        <w:t xml:space="preserve"> (at </w:t>
      </w:r>
      <w:r w:rsidR="00384E08">
        <w:t xml:space="preserve">the target cost </w:t>
      </w:r>
      <w:r w:rsidR="00E33943">
        <w:t>basis</w:t>
      </w:r>
      <w:r w:rsidR="00C06EA3">
        <w:t>) distribution</w:t>
      </w:r>
      <w:r>
        <w:t xml:space="preserve"> plot is shown. This allows the user to visualize the relative cost contribution of the units.</w:t>
      </w:r>
    </w:p>
    <w:p w14:paraId="4061150B" w14:textId="60220567" w:rsidR="008C39C3" w:rsidRDefault="000D29F7" w:rsidP="008C39C3">
      <w:pPr>
        <w:keepNext/>
        <w:jc w:val="center"/>
      </w:pPr>
      <w:r>
        <w:rPr>
          <w:noProof/>
        </w:rPr>
        <w:drawing>
          <wp:inline distT="0" distB="0" distL="0" distR="0" wp14:anchorId="69992EA7" wp14:editId="19417567">
            <wp:extent cx="4943475" cy="18671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1599" cy="1870237"/>
                    </a:xfrm>
                    <a:prstGeom prst="rect">
                      <a:avLst/>
                    </a:prstGeom>
                    <a:noFill/>
                    <a:ln>
                      <a:noFill/>
                    </a:ln>
                  </pic:spPr>
                </pic:pic>
              </a:graphicData>
            </a:graphic>
          </wp:inline>
        </w:drawing>
      </w:r>
    </w:p>
    <w:p w14:paraId="7FC4D86C" w14:textId="32742F83" w:rsidR="008C39C3" w:rsidRDefault="008C39C3" w:rsidP="008C39C3">
      <w:pPr>
        <w:pStyle w:val="Caption"/>
        <w:jc w:val="center"/>
      </w:pPr>
      <w:bookmarkStart w:id="20" w:name="_Ref71110348"/>
      <w:bookmarkStart w:id="21" w:name="_Ref71108726"/>
      <w:r>
        <w:t xml:space="preserve">Figure </w:t>
      </w:r>
      <w:r>
        <w:fldChar w:fldCharType="begin"/>
      </w:r>
      <w:r>
        <w:instrText xml:space="preserve"> SEQ Figure \* ARABIC </w:instrText>
      </w:r>
      <w:r>
        <w:fldChar w:fldCharType="separate"/>
      </w:r>
      <w:r w:rsidR="00C948D2">
        <w:rPr>
          <w:noProof/>
        </w:rPr>
        <w:t>12</w:t>
      </w:r>
      <w:r>
        <w:fldChar w:fldCharType="end"/>
      </w:r>
      <w:bookmarkEnd w:id="20"/>
      <w:r>
        <w:t xml:space="preserve"> Plant CAPEX summary sections</w:t>
      </w:r>
      <w:bookmarkEnd w:id="21"/>
      <w:r>
        <w:t xml:space="preserve"> </w:t>
      </w:r>
    </w:p>
    <w:p w14:paraId="5DF9AA6A" w14:textId="77777777" w:rsidR="00F94EF2" w:rsidRDefault="00F94EF2" w:rsidP="00033784">
      <w:pPr>
        <w:pStyle w:val="Heading2"/>
      </w:pPr>
      <w:r>
        <w:t xml:space="preserve">Plant OPEX </w:t>
      </w:r>
    </w:p>
    <w:p w14:paraId="4E0B9AD2" w14:textId="2E329AE6" w:rsidR="00E33943" w:rsidRDefault="00E33943" w:rsidP="00266D64">
      <w:pPr>
        <w:spacing w:before="240"/>
      </w:pPr>
      <w:r>
        <w:t xml:space="preserve">In the OPEX sheet, the </w:t>
      </w:r>
      <w:r w:rsidR="00C06EA3">
        <w:t>O</w:t>
      </w:r>
      <w:r>
        <w:t xml:space="preserve">perating and </w:t>
      </w:r>
      <w:r w:rsidR="00C06EA3">
        <w:t>M</w:t>
      </w:r>
      <w:r>
        <w:t xml:space="preserve">aintenance (O&amp;M) costs are </w:t>
      </w:r>
      <w:r w:rsidR="005B05B9">
        <w:t>specified</w:t>
      </w:r>
      <w:r>
        <w:t xml:space="preserve">. The sheet distinguishes between </w:t>
      </w:r>
      <w:r w:rsidR="005B05B9">
        <w:t>f</w:t>
      </w:r>
      <w:r>
        <w:t xml:space="preserve">ixed and </w:t>
      </w:r>
      <w:r w:rsidR="005B05B9">
        <w:t>v</w:t>
      </w:r>
      <w:r>
        <w:t xml:space="preserve">ariable O&amp;M costs. Fixed costs represent those which are incurred </w:t>
      </w:r>
      <w:r w:rsidR="00C06EA3">
        <w:t>o</w:t>
      </w:r>
      <w:r>
        <w:t>n a yearly basis independent of the operating hours of the plant, such as maintenance or personnel costs. On the other hand, variable costs represent a yearly negative cash flow which depends on the capacity factor for a given year</w:t>
      </w:r>
      <w:r w:rsidR="005B05B9">
        <w:t xml:space="preserve"> (e.g.</w:t>
      </w:r>
      <w:r w:rsidR="005E71F1">
        <w:t>,</w:t>
      </w:r>
      <w:r w:rsidR="005B05B9">
        <w:t xml:space="preserve"> catalyst replacement, process water costs</w:t>
      </w:r>
      <w:r w:rsidR="005E71F1">
        <w:t>,</w:t>
      </w:r>
      <w:r w:rsidR="005B05B9">
        <w:t xml:space="preserve"> etc</w:t>
      </w:r>
      <w:r w:rsidR="005E71F1">
        <w:t>.</w:t>
      </w:r>
      <w:r w:rsidR="005B05B9">
        <w:t>)</w:t>
      </w:r>
      <w:r>
        <w:t>. Fuel costs or</w:t>
      </w:r>
      <w:r w:rsidR="005B05B9">
        <w:t xml:space="preserve"> main</w:t>
      </w:r>
      <w:r>
        <w:t xml:space="preserve"> raw materials costs are</w:t>
      </w:r>
      <w:r w:rsidR="005B05B9">
        <w:t xml:space="preserve"> also</w:t>
      </w:r>
      <w:r>
        <w:t xml:space="preserve"> variable costs</w:t>
      </w:r>
      <w:r w:rsidR="005B05B9">
        <w:t xml:space="preserve"> but are shown separately from v</w:t>
      </w:r>
      <w:r>
        <w:t>ariable O&amp;M, as these represent a large contribution to the total. Furthermore, for plant evaluations with a specific focus on CCS</w:t>
      </w:r>
      <w:r w:rsidR="00C06EA3">
        <w:t>, the CO</w:t>
      </w:r>
      <w:r w:rsidR="00C06EA3" w:rsidRPr="00C06EA3">
        <w:rPr>
          <w:vertAlign w:val="subscript"/>
        </w:rPr>
        <w:t>2</w:t>
      </w:r>
      <w:r w:rsidR="00C06EA3">
        <w:t xml:space="preserve"> tax component is also reflected separately </w:t>
      </w:r>
      <w:r w:rsidR="005B05B9">
        <w:t xml:space="preserve">from the variable O&amp;M </w:t>
      </w:r>
      <w:r w:rsidR="00C06EA3">
        <w:t xml:space="preserve">in the subsequent cash </w:t>
      </w:r>
      <w:r w:rsidR="005B05B9">
        <w:t>flow analysis, to highlight the relevance of this</w:t>
      </w:r>
      <w:r w:rsidR="00C06EA3">
        <w:t xml:space="preserve"> item in the evaluation.</w:t>
      </w:r>
    </w:p>
    <w:p w14:paraId="2E3F3CDD" w14:textId="466C454D" w:rsidR="009B2380" w:rsidRDefault="00B24526" w:rsidP="009B2380">
      <w:pPr>
        <w:keepNext/>
        <w:spacing w:before="240"/>
      </w:pPr>
      <w:r>
        <w:rPr>
          <w:noProof/>
        </w:rPr>
        <w:lastRenderedPageBreak/>
        <w:drawing>
          <wp:inline distT="0" distB="0" distL="0" distR="0" wp14:anchorId="28348C9D" wp14:editId="5FBF3BF6">
            <wp:extent cx="5724525" cy="3095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inline>
        </w:drawing>
      </w:r>
    </w:p>
    <w:p w14:paraId="4B0EA434" w14:textId="10506ED0" w:rsidR="009B2380" w:rsidRDefault="009B2380" w:rsidP="009B2380">
      <w:pPr>
        <w:pStyle w:val="Caption"/>
        <w:jc w:val="center"/>
      </w:pPr>
      <w:r w:rsidRPr="00562486">
        <w:t xml:space="preserve">Figure </w:t>
      </w:r>
      <w:r>
        <w:fldChar w:fldCharType="begin"/>
      </w:r>
      <w:r w:rsidRPr="00562486">
        <w:instrText xml:space="preserve"> SEQ Figure \* ARABIC </w:instrText>
      </w:r>
      <w:r>
        <w:fldChar w:fldCharType="separate"/>
      </w:r>
      <w:r w:rsidR="00C948D2">
        <w:rPr>
          <w:noProof/>
        </w:rPr>
        <w:t>13</w:t>
      </w:r>
      <w:r>
        <w:fldChar w:fldCharType="end"/>
      </w:r>
      <w:r w:rsidRPr="00562486">
        <w:t xml:space="preserve"> Plant OPEX sheet distribution</w:t>
      </w:r>
    </w:p>
    <w:p w14:paraId="0BBE4865" w14:textId="136E18EF" w:rsidR="00C06EA3" w:rsidRDefault="00C06EA3" w:rsidP="00907D39">
      <w:r>
        <w:t>The standardized formula to introduce O&amp;M costs using the add</w:t>
      </w:r>
      <w:r w:rsidR="00562486">
        <w:t>/</w:t>
      </w:r>
      <w:r>
        <w:t xml:space="preserve">remove buttons to the right requires the knowledge of a specific cost (per unit of capacity) and the yearly capacity requirement of the plant being evaluated. The cells below </w:t>
      </w:r>
      <w:r w:rsidR="005B05B9">
        <w:t>can be</w:t>
      </w:r>
      <w:r>
        <w:t xml:space="preserve"> used</w:t>
      </w:r>
      <w:r w:rsidR="005B05B9">
        <w:t xml:space="preserve"> flexibly</w:t>
      </w:r>
      <w:r>
        <w:t xml:space="preserve"> to determine such capacities based on suitable references and plant simulation input. </w:t>
      </w:r>
      <w:r w:rsidR="00562486">
        <w:t xml:space="preserve">A yearly O&amp;M cost distribution figure is provided to the </w:t>
      </w:r>
      <w:r w:rsidR="00646484">
        <w:t>right</w:t>
      </w:r>
      <w:r w:rsidR="00562486">
        <w:t>, to visualize the relative weight of each item.</w:t>
      </w:r>
    </w:p>
    <w:p w14:paraId="01BF478B" w14:textId="4207C993" w:rsidR="005B0D3D" w:rsidRDefault="005B0D3D" w:rsidP="00907D39">
      <w:r>
        <w:t>This feature allows to assess critically if the estimate obtained is reasonable and how it compares with previous economic studies. The user can specify to up to 5 references for benchmarking. It is recommended to thoroughly verify that the benchmarking references cover the same unit scope as the estimate for a consistent comparison. The estimate and references are also compared in terms of specific costs (per unit of capacity), as shown in Figure. A dedicated section is present to place the corresponding literature sources.</w:t>
      </w:r>
    </w:p>
    <w:p w14:paraId="317EB7A5" w14:textId="7F36E7D3" w:rsidR="00C948D2" w:rsidRDefault="00C948D2" w:rsidP="00C948D2">
      <w:pPr>
        <w:pStyle w:val="Heading2"/>
      </w:pPr>
      <w:r>
        <w:t>Input to System</w:t>
      </w:r>
      <w:r w:rsidR="006E2424">
        <w:t>-</w:t>
      </w:r>
      <w:r>
        <w:t>Scale Model (SSM)</w:t>
      </w:r>
    </w:p>
    <w:p w14:paraId="436D6733" w14:textId="14E6BF83" w:rsidR="00C948D2" w:rsidRDefault="00C948D2" w:rsidP="00C948D2">
      <w:pPr>
        <w:spacing w:before="240"/>
      </w:pPr>
      <w:r>
        <w:t xml:space="preserve">A sheet is included in the SEA tool </w:t>
      </w:r>
      <w:r w:rsidR="006E2424">
        <w:t xml:space="preserve">allowing </w:t>
      </w:r>
      <w:r>
        <w:t>the user to provide a list of inputs for the system scale model (SSM) used to optimize an energy system</w:t>
      </w:r>
      <w:r w:rsidR="006E2424">
        <w:t xml:space="preserve"> comprising several advanced technologies</w:t>
      </w:r>
      <w:r>
        <w:t xml:space="preserve">. These inputs must be determined from efficiencies, emissions performance, </w:t>
      </w:r>
      <w:proofErr w:type="gramStart"/>
      <w:r>
        <w:t>capital</w:t>
      </w:r>
      <w:proofErr w:type="gramEnd"/>
      <w:r>
        <w:t xml:space="preserve"> and operational costs estimations delivered by the tool, and can be tuned to any </w:t>
      </w:r>
      <w:r w:rsidR="006E2424">
        <w:t xml:space="preserve">required </w:t>
      </w:r>
      <w:r>
        <w:t>number</w:t>
      </w:r>
      <w:r w:rsidR="00DD567B">
        <w:t xml:space="preserve"> of items</w:t>
      </w:r>
      <w:r>
        <w:t xml:space="preserve"> using add/remove macros. The sheet </w:t>
      </w:r>
      <w:r w:rsidR="006E2424">
        <w:t>also provides</w:t>
      </w:r>
      <w:r>
        <w:t xml:space="preserve"> a summary of the target cost estimate basis and a section for the user to include any relevant notes for the system level assessment, as depicted in </w:t>
      </w:r>
      <w:r w:rsidR="006E2424">
        <w:fldChar w:fldCharType="begin"/>
      </w:r>
      <w:r w:rsidR="006E2424">
        <w:instrText xml:space="preserve"> REF _Ref75949340 \h </w:instrText>
      </w:r>
      <w:r w:rsidR="006E2424">
        <w:fldChar w:fldCharType="separate"/>
      </w:r>
      <w:r w:rsidR="006E2424">
        <w:t xml:space="preserve">Figure </w:t>
      </w:r>
      <w:r w:rsidR="006E2424">
        <w:rPr>
          <w:noProof/>
        </w:rPr>
        <w:t>14</w:t>
      </w:r>
      <w:r w:rsidR="006E2424">
        <w:fldChar w:fldCharType="end"/>
      </w:r>
      <w:r w:rsidR="006E2424">
        <w:t>.</w:t>
      </w:r>
    </w:p>
    <w:p w14:paraId="68BCA419" w14:textId="77777777" w:rsidR="00C948D2" w:rsidRDefault="00C948D2" w:rsidP="00C948D2">
      <w:pPr>
        <w:keepNext/>
        <w:spacing w:before="240"/>
        <w:jc w:val="center"/>
      </w:pPr>
      <w:r>
        <w:rPr>
          <w:noProof/>
        </w:rPr>
        <w:lastRenderedPageBreak/>
        <w:drawing>
          <wp:inline distT="0" distB="0" distL="0" distR="0" wp14:anchorId="5473A296" wp14:editId="29316519">
            <wp:extent cx="5262245" cy="228125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8107" cy="2283800"/>
                    </a:xfrm>
                    <a:prstGeom prst="rect">
                      <a:avLst/>
                    </a:prstGeom>
                    <a:noFill/>
                    <a:ln>
                      <a:noFill/>
                    </a:ln>
                  </pic:spPr>
                </pic:pic>
              </a:graphicData>
            </a:graphic>
          </wp:inline>
        </w:drawing>
      </w:r>
    </w:p>
    <w:p w14:paraId="1E949C69" w14:textId="68323C4F" w:rsidR="00C948D2" w:rsidRPr="00C948D2" w:rsidRDefault="00C948D2" w:rsidP="00C948D2">
      <w:pPr>
        <w:pStyle w:val="Caption"/>
        <w:jc w:val="center"/>
      </w:pPr>
      <w:bookmarkStart w:id="22" w:name="_Ref75949340"/>
      <w:r>
        <w:t xml:space="preserve">Figure </w:t>
      </w:r>
      <w:r>
        <w:fldChar w:fldCharType="begin"/>
      </w:r>
      <w:r>
        <w:instrText xml:space="preserve"> SEQ Figure \* ARABIC </w:instrText>
      </w:r>
      <w:r>
        <w:fldChar w:fldCharType="separate"/>
      </w:r>
      <w:r>
        <w:rPr>
          <w:noProof/>
        </w:rPr>
        <w:t>14</w:t>
      </w:r>
      <w:r>
        <w:fldChar w:fldCharType="end"/>
      </w:r>
      <w:bookmarkEnd w:id="22"/>
      <w:r>
        <w:t xml:space="preserve"> Input to SSM</w:t>
      </w:r>
      <w:r w:rsidR="006E2424">
        <w:t xml:space="preserve"> sheet</w:t>
      </w:r>
    </w:p>
    <w:p w14:paraId="1056EAD7" w14:textId="4E63A08D" w:rsidR="00335F38" w:rsidRDefault="00335F38" w:rsidP="00335F38">
      <w:pPr>
        <w:pStyle w:val="Heading2"/>
      </w:pPr>
      <w:r>
        <w:t>Estimate Benchmark</w:t>
      </w:r>
    </w:p>
    <w:p w14:paraId="33973867" w14:textId="46E4E30D" w:rsidR="00335F38" w:rsidRDefault="00335F38" w:rsidP="005B0D3D">
      <w:pPr>
        <w:spacing w:before="240"/>
      </w:pPr>
      <w:r>
        <w:t>SEA tool offers the user</w:t>
      </w:r>
      <w:r w:rsidR="00EF20BD">
        <w:t xml:space="preserve"> the possibility</w:t>
      </w:r>
      <w:r>
        <w:t xml:space="preserve"> to </w:t>
      </w:r>
      <w:r w:rsidR="00D76634">
        <w:t xml:space="preserve">make elaborate </w:t>
      </w:r>
      <w:r>
        <w:t>benchmark</w:t>
      </w:r>
      <w:r w:rsidR="00D76634">
        <w:t>s of</w:t>
      </w:r>
      <w:r>
        <w:t xml:space="preserve"> their</w:t>
      </w:r>
      <w:r w:rsidR="00D76634">
        <w:t xml:space="preserve"> unit</w:t>
      </w:r>
      <w:r w:rsidR="00CA4E15">
        <w:t xml:space="preserve">/items estimates </w:t>
      </w:r>
      <w:r>
        <w:t>with analogous units</w:t>
      </w:r>
      <w:r w:rsidR="00CA4E15">
        <w:t>/items</w:t>
      </w:r>
      <w:r>
        <w:t xml:space="preserve"> from literature references</w:t>
      </w:r>
      <w:r w:rsidR="005B0D3D">
        <w:t xml:space="preserve"> as shown in </w:t>
      </w:r>
      <w:r w:rsidR="005B0D3D">
        <w:fldChar w:fldCharType="begin"/>
      </w:r>
      <w:r w:rsidR="005B0D3D">
        <w:instrText xml:space="preserve"> REF _Ref71110330 \h </w:instrText>
      </w:r>
      <w:r w:rsidR="005B0D3D">
        <w:fldChar w:fldCharType="separate"/>
      </w:r>
      <w:r w:rsidR="00DF0309">
        <w:t xml:space="preserve">Figure </w:t>
      </w:r>
      <w:r w:rsidR="00DF0309">
        <w:rPr>
          <w:noProof/>
        </w:rPr>
        <w:t>14</w:t>
      </w:r>
      <w:r w:rsidR="005B0D3D">
        <w:fldChar w:fldCharType="end"/>
      </w:r>
      <w:r>
        <w:t xml:space="preserve">. The benchmarking feature requires the specification of the estimated values and a capacity-cost scaling correlation for a </w:t>
      </w:r>
      <w:r w:rsidR="00C6571D">
        <w:t xml:space="preserve">defined </w:t>
      </w:r>
      <w:r>
        <w:t>range of capacities.</w:t>
      </w:r>
      <w:r w:rsidR="00C6571D">
        <w:t xml:space="preserve"> Again, these correlations consider the economies of scale for a given unit and the nº of trains.</w:t>
      </w:r>
      <w:r>
        <w:t xml:space="preserve"> </w:t>
      </w:r>
      <w:r w:rsidR="00CA4E15">
        <w:t>By default, the first row of each benchmark section should correspond to the estimated BEC of the unit/item, with the target cost basis, while cost-capacity values from references are provided in the subsequent rows, together with their corresponding source cost basis. A</w:t>
      </w:r>
      <w:r>
        <w:t xml:space="preserve"> visual representation </w:t>
      </w:r>
      <w:r w:rsidR="005B0D3D">
        <w:t>for the actual</w:t>
      </w:r>
      <w:r w:rsidR="00CA4E15">
        <w:t xml:space="preserve"> and scaled</w:t>
      </w:r>
      <w:r w:rsidR="005B0D3D">
        <w:t xml:space="preserve"> capacity</w:t>
      </w:r>
      <w:r w:rsidR="00CA4E15">
        <w:t>-cost</w:t>
      </w:r>
      <w:r w:rsidR="005B0D3D">
        <w:t xml:space="preserve"> from the </w:t>
      </w:r>
      <w:r w:rsidR="00CA4E15">
        <w:t xml:space="preserve">references &amp; </w:t>
      </w:r>
      <w:r w:rsidR="005B0D3D">
        <w:t xml:space="preserve">estimate </w:t>
      </w:r>
      <w:r w:rsidR="00CA4E15">
        <w:t>is provided below. These figures can be then incorporated to the Estimate Benchmark region provided in each unit tab. The user should be careful to modify the figure axis and titles appropriately for a correct representation.</w:t>
      </w:r>
    </w:p>
    <w:p w14:paraId="602F65EF" w14:textId="77777777" w:rsidR="005B0D3D" w:rsidRDefault="005B0D3D" w:rsidP="004262B3">
      <w:pPr>
        <w:keepNext/>
        <w:jc w:val="center"/>
      </w:pPr>
      <w:r>
        <w:rPr>
          <w:noProof/>
        </w:rPr>
        <w:drawing>
          <wp:inline distT="0" distB="0" distL="0" distR="0" wp14:anchorId="143652E3" wp14:editId="19CAD075">
            <wp:extent cx="5719445" cy="2173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19445" cy="2173605"/>
                    </a:xfrm>
                    <a:prstGeom prst="rect">
                      <a:avLst/>
                    </a:prstGeom>
                    <a:noFill/>
                    <a:ln>
                      <a:noFill/>
                    </a:ln>
                  </pic:spPr>
                </pic:pic>
              </a:graphicData>
            </a:graphic>
          </wp:inline>
        </w:drawing>
      </w:r>
    </w:p>
    <w:p w14:paraId="6DD83AD7" w14:textId="36A93931" w:rsidR="005B0D3D" w:rsidRPr="00335F38" w:rsidRDefault="005B0D3D" w:rsidP="005B0D3D">
      <w:pPr>
        <w:pStyle w:val="Caption"/>
        <w:jc w:val="center"/>
      </w:pPr>
      <w:bookmarkStart w:id="23" w:name="_Ref71110330"/>
      <w:r>
        <w:t xml:space="preserve">Figure </w:t>
      </w:r>
      <w:r>
        <w:fldChar w:fldCharType="begin"/>
      </w:r>
      <w:r>
        <w:instrText xml:space="preserve"> SEQ Figure \* ARABIC </w:instrText>
      </w:r>
      <w:r>
        <w:fldChar w:fldCharType="separate"/>
      </w:r>
      <w:r w:rsidR="00C948D2">
        <w:rPr>
          <w:noProof/>
        </w:rPr>
        <w:t>15</w:t>
      </w:r>
      <w:r>
        <w:fldChar w:fldCharType="end"/>
      </w:r>
      <w:bookmarkEnd w:id="23"/>
      <w:r>
        <w:t xml:space="preserve"> Estimate benchmark sheet</w:t>
      </w:r>
    </w:p>
    <w:p w14:paraId="2753FA2A" w14:textId="245E8A62" w:rsidR="00335F38" w:rsidRPr="00E33943" w:rsidRDefault="00C6571D" w:rsidP="00907D39">
      <w:r>
        <w:t>A macro button allows the user to add more benchmark tables according to the nº of units</w:t>
      </w:r>
      <w:r w:rsidR="00CA4E15">
        <w:t>/items</w:t>
      </w:r>
      <w:r>
        <w:t xml:space="preserve"> that need to be assessed. Reference values for cost and capacity from literature studies presented in </w:t>
      </w:r>
      <w:r>
        <w:fldChar w:fldCharType="begin"/>
      </w:r>
      <w:r>
        <w:instrText xml:space="preserve"> REF _Ref69740679 \h </w:instrText>
      </w:r>
      <w:r>
        <w:fldChar w:fldCharType="separate"/>
      </w:r>
      <w:r w:rsidR="00DF0309" w:rsidRPr="00ED34B8">
        <w:t xml:space="preserve">Table </w:t>
      </w:r>
      <w:r w:rsidR="00DF0309">
        <w:rPr>
          <w:noProof/>
        </w:rPr>
        <w:t>1</w:t>
      </w:r>
      <w:r>
        <w:fldChar w:fldCharType="end"/>
      </w:r>
      <w:r>
        <w:t xml:space="preserve"> are recommended.</w:t>
      </w:r>
      <w:r w:rsidR="00CA4E15">
        <w:t xml:space="preserve"> </w:t>
      </w:r>
    </w:p>
    <w:p w14:paraId="1DEBF494" w14:textId="77777777" w:rsidR="00F94EF2" w:rsidRDefault="00F94EF2" w:rsidP="00033784">
      <w:pPr>
        <w:pStyle w:val="Heading2"/>
      </w:pPr>
      <w:r>
        <w:lastRenderedPageBreak/>
        <w:t>Cash Flow Analysis</w:t>
      </w:r>
    </w:p>
    <w:p w14:paraId="001299DA" w14:textId="6B85029D" w:rsidR="005B4AB8" w:rsidRDefault="000D2B92" w:rsidP="00266D64">
      <w:pPr>
        <w:spacing w:before="240"/>
      </w:pPr>
      <w:r>
        <w:t xml:space="preserve">The Cash Flow Analysis sheet (CFA) presented in </w:t>
      </w:r>
      <w:r w:rsidR="0023391F">
        <w:fldChar w:fldCharType="begin"/>
      </w:r>
      <w:r w:rsidR="0023391F">
        <w:instrText xml:space="preserve"> REF _Ref69841172 \h </w:instrText>
      </w:r>
      <w:r w:rsidR="0023391F">
        <w:fldChar w:fldCharType="separate"/>
      </w:r>
      <w:r w:rsidR="00DF0309" w:rsidRPr="0023391F">
        <w:t xml:space="preserve">Figure </w:t>
      </w:r>
      <w:r w:rsidR="00DF0309">
        <w:rPr>
          <w:noProof/>
        </w:rPr>
        <w:t>15</w:t>
      </w:r>
      <w:r w:rsidR="0023391F">
        <w:fldChar w:fldCharType="end"/>
      </w:r>
      <w:r>
        <w:t xml:space="preserve"> incorporates the </w:t>
      </w:r>
      <w:r w:rsidR="005B4AB8">
        <w:t xml:space="preserve">in the top section the </w:t>
      </w:r>
      <w:r>
        <w:t>estimate</w:t>
      </w:r>
      <w:r w:rsidR="005B4AB8">
        <w:t>s</w:t>
      </w:r>
      <w:r>
        <w:t xml:space="preserve"> for the TOC, FOM, VOM and fuel costs to determine </w:t>
      </w:r>
      <w:r w:rsidR="000821AA">
        <w:t xml:space="preserve">several economic indicators. The user can select between determining </w:t>
      </w:r>
      <w:r>
        <w:t>the Levelized Cost of Product (LCOP)</w:t>
      </w:r>
      <w:r w:rsidR="0077093B">
        <w:t xml:space="preserve">, Internal Rate of Return (IRR) or Net Present Value (NPV) by specifying </w:t>
      </w:r>
      <w:r w:rsidR="00B96DEC">
        <w:t xml:space="preserve">initial values for product price and discount </w:t>
      </w:r>
      <w:r w:rsidR="002E78E1">
        <w:t>rate and</w:t>
      </w:r>
      <w:r w:rsidR="00902A79">
        <w:t xml:space="preserve"> running the </w:t>
      </w:r>
      <w:r w:rsidR="007D4106">
        <w:t>CFA</w:t>
      </w:r>
      <w:r w:rsidR="00902A79">
        <w:t xml:space="preserve"> macro</w:t>
      </w:r>
      <w:r w:rsidR="00B96DEC">
        <w:t xml:space="preserve">. Depending on the selected economic indicator, the </w:t>
      </w:r>
      <w:r w:rsidR="0076162C">
        <w:t>output table will display different values. LCOP and IRR are determin</w:t>
      </w:r>
      <w:r w:rsidR="00024C89">
        <w:t>ed by setting</w:t>
      </w:r>
      <w:r w:rsidR="005B4AB8">
        <w:t xml:space="preserve"> Net Present Value</w:t>
      </w:r>
      <w:r w:rsidR="0023391F">
        <w:t xml:space="preserve"> (NPV)</w:t>
      </w:r>
      <w:r w:rsidR="005B4AB8">
        <w:t xml:space="preserve"> of the plant equal to 0 at the end of the plant</w:t>
      </w:r>
      <w:r w:rsidR="001C59F5">
        <w:t xml:space="preserve"> economic</w:t>
      </w:r>
      <w:r w:rsidR="005B4AB8">
        <w:t xml:space="preserve"> lifetime</w:t>
      </w:r>
      <w:r w:rsidR="00024C89">
        <w:t xml:space="preserve"> by changing product price or discount </w:t>
      </w:r>
      <w:r w:rsidR="002E78E1">
        <w:t>rate,</w:t>
      </w:r>
      <w:r w:rsidR="00024C89">
        <w:t xml:space="preserve"> respectively</w:t>
      </w:r>
      <w:r w:rsidR="0023391F">
        <w:t>. The NPV is calculat</w:t>
      </w:r>
      <w:r w:rsidR="001C59F5">
        <w:t>ed</w:t>
      </w:r>
      <w:r w:rsidR="0023391F">
        <w:t xml:space="preserve"> by adding the discounted annual cash flow rates</w:t>
      </w:r>
      <w:r w:rsidR="00335C1F">
        <w:t xml:space="preserve"> during the plant construction and operational lifetime</w:t>
      </w:r>
      <w:r w:rsidR="00024C89">
        <w:t xml:space="preserve"> (dependant on these two input </w:t>
      </w:r>
      <w:r w:rsidR="006A53AB">
        <w:t>variables)</w:t>
      </w:r>
      <w:r w:rsidR="0023391F">
        <w:t xml:space="preserve"> as shown in </w:t>
      </w:r>
      <w:r w:rsidR="000F070C" w:rsidRPr="00F743B4">
        <w:rPr>
          <w:highlight w:val="yellow"/>
        </w:rPr>
        <w:fldChar w:fldCharType="begin"/>
      </w:r>
      <w:r w:rsidR="000F070C" w:rsidRPr="00F743B4">
        <w:instrText xml:space="preserve"> REF _Ref69842381 \h </w:instrText>
      </w:r>
      <w:r w:rsidR="00F743B4" w:rsidRPr="00F743B4">
        <w:rPr>
          <w:highlight w:val="yellow"/>
        </w:rPr>
        <w:instrText xml:space="preserve"> \* MERGEFORMAT </w:instrText>
      </w:r>
      <w:r w:rsidR="000F070C" w:rsidRPr="00F743B4">
        <w:rPr>
          <w:highlight w:val="yellow"/>
        </w:rPr>
      </w:r>
      <w:r w:rsidR="000F070C" w:rsidRPr="00F743B4">
        <w:rPr>
          <w:highlight w:val="yellow"/>
        </w:rPr>
        <w:fldChar w:fldCharType="separate"/>
      </w:r>
      <w:r w:rsidR="00DF0309" w:rsidRPr="00D50905">
        <w:t xml:space="preserve">Eq. </w:t>
      </w:r>
      <w:r w:rsidR="00DF0309" w:rsidRPr="00DF0309">
        <w:rPr>
          <w:noProof/>
        </w:rPr>
        <w:t>7</w:t>
      </w:r>
      <w:r w:rsidR="000F070C" w:rsidRPr="00F743B4">
        <w:rPr>
          <w:highlight w:val="yellow"/>
        </w:rPr>
        <w:fldChar w:fldCharType="end"/>
      </w:r>
      <w:r w:rsidR="005B4AB8" w:rsidRPr="00F743B4">
        <w:t>.</w:t>
      </w:r>
      <w:r w:rsidR="005B4AB8">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23391F" w14:paraId="5AA18B40" w14:textId="77777777" w:rsidTr="0023391F">
        <w:tc>
          <w:tcPr>
            <w:tcW w:w="7933" w:type="dxa"/>
          </w:tcPr>
          <w:p w14:paraId="64A4E9A1" w14:textId="77777777" w:rsidR="0023391F" w:rsidRPr="0015008D" w:rsidRDefault="0023391F" w:rsidP="00524B7E">
            <w:pPr>
              <w:jc w:val="center"/>
            </w:pPr>
            <m:oMathPara>
              <m:oMathParaPr>
                <m:jc m:val="center"/>
              </m:oMathParaPr>
              <m:oMath>
                <m:r>
                  <w:rPr>
                    <w:rFonts w:ascii="Cambria Math" w:hAnsi="Cambria Math"/>
                  </w:rPr>
                  <m:t>NPV=</m:t>
                </m:r>
                <m:nary>
                  <m:naryPr>
                    <m:chr m:val="∑"/>
                    <m:limLoc m:val="undOvr"/>
                    <m:ctrlPr>
                      <w:rPr>
                        <w:rFonts w:ascii="Cambria Math" w:hAnsi="Cambria Math"/>
                        <w:i/>
                      </w:rPr>
                    </m:ctrlPr>
                  </m:naryPr>
                  <m:sub>
                    <m:r>
                      <w:rPr>
                        <w:rFonts w:ascii="Cambria Math" w:hAnsi="Cambria Math"/>
                      </w:rPr>
                      <m:t>t=c</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ACF</m:t>
                            </m:r>
                          </m:e>
                          <m:sub>
                            <m:r>
                              <w:rPr>
                                <w:rFonts w:ascii="Cambria Math" w:hAnsi="Cambria Math"/>
                              </w:rPr>
                              <m:t>t</m:t>
                            </m:r>
                          </m:sub>
                        </m:sSub>
                      </m:num>
                      <m:den>
                        <m:sSup>
                          <m:sSupPr>
                            <m:ctrlPr>
                              <w:rPr>
                                <w:rFonts w:ascii="Cambria Math" w:hAnsi="Cambria Math"/>
                                <w:i/>
                              </w:rPr>
                            </m:ctrlPr>
                          </m:sSupPr>
                          <m:e>
                            <m:r>
                              <w:rPr>
                                <w:rFonts w:ascii="Cambria Math" w:hAnsi="Cambria Math"/>
                              </w:rPr>
                              <m:t>(1+i)</m:t>
                            </m:r>
                          </m:e>
                          <m:sup>
                            <m:r>
                              <w:rPr>
                                <w:rFonts w:ascii="Cambria Math" w:hAnsi="Cambria Math"/>
                              </w:rPr>
                              <m:t>t</m:t>
                            </m:r>
                          </m:sup>
                        </m:sSup>
                      </m:den>
                    </m:f>
                  </m:e>
                </m:nary>
              </m:oMath>
            </m:oMathPara>
          </w:p>
        </w:tc>
        <w:tc>
          <w:tcPr>
            <w:tcW w:w="1083" w:type="dxa"/>
          </w:tcPr>
          <w:p w14:paraId="25A3B07D" w14:textId="77777777" w:rsidR="000F070C" w:rsidRDefault="000F070C" w:rsidP="0023391F">
            <w:pPr>
              <w:pStyle w:val="Caption"/>
              <w:spacing w:after="0"/>
              <w:jc w:val="center"/>
              <w:rPr>
                <w:i w:val="0"/>
              </w:rPr>
            </w:pPr>
          </w:p>
          <w:p w14:paraId="13B67B36" w14:textId="27D2FACF" w:rsidR="0023391F" w:rsidRPr="00D50905" w:rsidRDefault="0023391F" w:rsidP="0023391F">
            <w:pPr>
              <w:pStyle w:val="Caption"/>
              <w:spacing w:after="0"/>
              <w:jc w:val="center"/>
              <w:rPr>
                <w:i w:val="0"/>
              </w:rPr>
            </w:pPr>
            <w:bookmarkStart w:id="24" w:name="_Ref69842381"/>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7</w:t>
            </w:r>
            <w:r w:rsidRPr="00D50905">
              <w:rPr>
                <w:i w:val="0"/>
              </w:rPr>
              <w:fldChar w:fldCharType="end"/>
            </w:r>
            <w:bookmarkEnd w:id="24"/>
          </w:p>
        </w:tc>
      </w:tr>
    </w:tbl>
    <w:p w14:paraId="0267FEC7" w14:textId="16DD2594" w:rsidR="00AB7DE1" w:rsidRDefault="000D2B92" w:rsidP="00907D39">
      <w:r>
        <w:t xml:space="preserve">The </w:t>
      </w:r>
      <w:r w:rsidR="00380483">
        <w:t xml:space="preserve">essential </w:t>
      </w:r>
      <w:r w:rsidR="005B4AB8">
        <w:t xml:space="preserve">economic assumptions are included in the </w:t>
      </w:r>
      <w:r w:rsidR="00380483">
        <w:t xml:space="preserve">small table below, and the user can flexibly select the construction period </w:t>
      </w:r>
      <m:oMath>
        <m:r>
          <w:rPr>
            <w:rFonts w:ascii="Cambria Math" w:hAnsi="Cambria Math"/>
          </w:rPr>
          <m:t>c</m:t>
        </m:r>
      </m:oMath>
      <w:r w:rsidR="00524B7E">
        <w:t xml:space="preserve"> </w:t>
      </w:r>
      <w:r w:rsidR="00380483">
        <w:t>and operational lifetime of the plant</w:t>
      </w:r>
      <w:r w:rsidR="00524B7E">
        <w:t xml:space="preserve"> </w:t>
      </w:r>
      <m:oMath>
        <m:r>
          <w:rPr>
            <w:rFonts w:ascii="Cambria Math" w:hAnsi="Cambria Math"/>
          </w:rPr>
          <m:t>n</m:t>
        </m:r>
      </m:oMath>
      <w:r w:rsidR="00380483">
        <w:t>. Additionally, capacity factor</w:t>
      </w:r>
      <w:r w:rsidR="00682EE9">
        <w:t>s</w:t>
      </w:r>
      <w:r w:rsidR="00380483">
        <w:t xml:space="preserve"> for 1</w:t>
      </w:r>
      <w:r w:rsidR="00380483" w:rsidRPr="00380483">
        <w:rPr>
          <w:vertAlign w:val="superscript"/>
        </w:rPr>
        <w:t>st</w:t>
      </w:r>
      <w:r w:rsidR="00380483">
        <w:t xml:space="preserve"> operating and remaining years must be specified.</w:t>
      </w:r>
      <w:r w:rsidR="003B7D1D">
        <w:t xml:space="preserve"> Further below is the annual cash flow representation for each year. The user is encouraged to choose a representative capacity factor for the type of plant that is being evaluated using suitable references </w:t>
      </w:r>
      <w:r w:rsidR="009E6219">
        <w:fldChar w:fldCharType="begin"/>
      </w:r>
      <w:r w:rsidR="009E6219">
        <w:instrText>ADDIN RW.CITE{{doc:607f1ce18f0893df1b511ffe Roussanaly,Simon 2019}}</w:instrText>
      </w:r>
      <w:r w:rsidR="009E6219">
        <w:fldChar w:fldCharType="separate"/>
      </w:r>
      <w:r w:rsidR="00EF20BD" w:rsidRPr="00EF20BD">
        <w:rPr>
          <w:rFonts w:ascii="Calibri" w:hAnsi="Calibri" w:cs="Calibri"/>
          <w:bCs/>
        </w:rPr>
        <w:t>[16]</w:t>
      </w:r>
      <w:r w:rsidR="009E6219">
        <w:fldChar w:fldCharType="end"/>
      </w:r>
      <w:r w:rsidR="009E6219">
        <w:t>.</w:t>
      </w:r>
      <w:r w:rsidR="003B7D1D">
        <w:t xml:space="preserve"> </w:t>
      </w:r>
    </w:p>
    <w:p w14:paraId="6AA5DAAD" w14:textId="7AC1C23F" w:rsidR="0023391F" w:rsidRDefault="007D4106" w:rsidP="0023391F">
      <w:pPr>
        <w:keepNext/>
        <w:spacing w:before="240"/>
      </w:pPr>
      <w:r>
        <w:rPr>
          <w:noProof/>
        </w:rPr>
        <w:drawing>
          <wp:inline distT="0" distB="0" distL="0" distR="0" wp14:anchorId="0B72C726" wp14:editId="2C47756D">
            <wp:extent cx="5724525" cy="2657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24525" cy="2657475"/>
                    </a:xfrm>
                    <a:prstGeom prst="rect">
                      <a:avLst/>
                    </a:prstGeom>
                    <a:noFill/>
                    <a:ln>
                      <a:noFill/>
                    </a:ln>
                  </pic:spPr>
                </pic:pic>
              </a:graphicData>
            </a:graphic>
          </wp:inline>
        </w:drawing>
      </w:r>
    </w:p>
    <w:p w14:paraId="77C31C80" w14:textId="78F9EB5D" w:rsidR="0023391F" w:rsidRDefault="0023391F" w:rsidP="0023391F">
      <w:pPr>
        <w:pStyle w:val="Caption"/>
        <w:jc w:val="center"/>
      </w:pPr>
      <w:bookmarkStart w:id="25" w:name="_Ref69841172"/>
      <w:r w:rsidRPr="0023391F">
        <w:t xml:space="preserve">Figure </w:t>
      </w:r>
      <w:r>
        <w:fldChar w:fldCharType="begin"/>
      </w:r>
      <w:r w:rsidRPr="0023391F">
        <w:instrText xml:space="preserve"> SEQ Figure \* ARABIC </w:instrText>
      </w:r>
      <w:r>
        <w:fldChar w:fldCharType="separate"/>
      </w:r>
      <w:r w:rsidR="00C948D2">
        <w:rPr>
          <w:noProof/>
        </w:rPr>
        <w:t>16</w:t>
      </w:r>
      <w:r>
        <w:fldChar w:fldCharType="end"/>
      </w:r>
      <w:bookmarkEnd w:id="25"/>
      <w:r w:rsidRPr="0023391F">
        <w:t xml:space="preserve"> CFA sheet: plant summary, economic </w:t>
      </w:r>
      <w:proofErr w:type="gramStart"/>
      <w:r w:rsidRPr="0023391F">
        <w:t>assumptions</w:t>
      </w:r>
      <w:proofErr w:type="gramEnd"/>
      <w:r w:rsidR="00E41032">
        <w:t xml:space="preserve"> and results</w:t>
      </w:r>
      <w:r w:rsidRPr="0023391F">
        <w:t xml:space="preserve">, </w:t>
      </w:r>
      <w:r>
        <w:t>LCOP breakdown and</w:t>
      </w:r>
      <w:r w:rsidR="00E41032">
        <w:t xml:space="preserve"> Cash Flow</w:t>
      </w:r>
      <w:r w:rsidR="00FD22DF">
        <w:t xml:space="preserve"> diagram</w:t>
      </w:r>
      <w:r w:rsidDel="00FD22DF">
        <w:t xml:space="preserve"> </w:t>
      </w:r>
      <w:r>
        <w:t>sections</w:t>
      </w:r>
    </w:p>
    <w:p w14:paraId="132962CC" w14:textId="3B8586D2" w:rsidR="00524B7E" w:rsidRDefault="008D5ED9" w:rsidP="00907D39">
      <w:r>
        <w:t xml:space="preserve">For LCOP </w:t>
      </w:r>
      <w:r w:rsidR="003815C3">
        <w:t>estimations</w:t>
      </w:r>
      <w:r>
        <w:t xml:space="preserve">, </w:t>
      </w:r>
      <w:r w:rsidR="00524B7E">
        <w:t xml:space="preserve">other economic metrics can be derived when evaluating a CCS plant alternative, if </w:t>
      </w:r>
      <w:r w:rsidR="000975D5">
        <w:t>several performance</w:t>
      </w:r>
      <w:r w:rsidR="00524B7E">
        <w:t xml:space="preserve"> parameters from a reference plant without CCS are known</w:t>
      </w:r>
      <w:r w:rsidR="00D3257A">
        <w:t xml:space="preserve"> and specified</w:t>
      </w:r>
      <w:r w:rsidR="00524B7E">
        <w:t>. For instance, the Cost of CO</w:t>
      </w:r>
      <w:r w:rsidR="00524B7E" w:rsidRPr="000F070C">
        <w:rPr>
          <w:vertAlign w:val="subscript"/>
        </w:rPr>
        <w:t>2</w:t>
      </w:r>
      <w:r w:rsidR="00524B7E">
        <w:t xml:space="preserve"> avoidance (COCA)</w:t>
      </w:r>
      <w:r w:rsidR="0095250C">
        <w:t xml:space="preserve"> defined by </w:t>
      </w:r>
      <w:r w:rsidR="00CB693D" w:rsidRPr="00CB693D">
        <w:fldChar w:fldCharType="begin"/>
      </w:r>
      <w:r w:rsidR="00CB693D" w:rsidRPr="00CB693D">
        <w:instrText xml:space="preserve"> REF _Ref69844433 \h  \* MERGEFORMAT </w:instrText>
      </w:r>
      <w:r w:rsidR="00CB693D" w:rsidRPr="00CB693D">
        <w:fldChar w:fldCharType="separate"/>
      </w:r>
      <w:r w:rsidR="00DF0309" w:rsidRPr="00D50905">
        <w:t xml:space="preserve">Eq. </w:t>
      </w:r>
      <w:r w:rsidR="00DF0309" w:rsidRPr="00DF0309">
        <w:rPr>
          <w:noProof/>
        </w:rPr>
        <w:t>8</w:t>
      </w:r>
      <w:r w:rsidR="00CB693D" w:rsidRPr="00CB693D">
        <w:fldChar w:fldCharType="end"/>
      </w:r>
      <w:r w:rsidR="00524B7E" w:rsidRPr="00CB693D">
        <w:t xml:space="preserve"> i</w:t>
      </w:r>
      <w:r w:rsidR="00524B7E">
        <w:t xml:space="preserve">s a common </w:t>
      </w:r>
      <w:r w:rsidR="0095250C">
        <w:t>indicator</w:t>
      </w:r>
      <w:r w:rsidR="00524B7E">
        <w:t xml:space="preserve"> to assess the potential of a CCS concept, as it directly reflects the CO</w:t>
      </w:r>
      <w:r w:rsidR="00524B7E" w:rsidRPr="00524B7E">
        <w:rPr>
          <w:vertAlign w:val="subscript"/>
        </w:rPr>
        <w:t>2</w:t>
      </w:r>
      <w:r w:rsidR="00524B7E">
        <w:t xml:space="preserve"> price at which such novel plant becomes</w:t>
      </w:r>
      <w:r w:rsidR="003812E1">
        <w:t xml:space="preserve"> economically</w:t>
      </w:r>
      <w:r w:rsidR="00524B7E">
        <w:t xml:space="preserve"> competitive relative to the unabated reference.</w:t>
      </w:r>
      <w:r w:rsidR="0095250C">
        <w:t xml:space="preserve"> </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083"/>
      </w:tblGrid>
      <w:tr w:rsidR="0095250C" w14:paraId="483CF3B4" w14:textId="77777777" w:rsidTr="00682EE9">
        <w:tc>
          <w:tcPr>
            <w:tcW w:w="7933" w:type="dxa"/>
          </w:tcPr>
          <w:p w14:paraId="35BFEF2C" w14:textId="77777777" w:rsidR="0095250C" w:rsidRPr="0015008D" w:rsidRDefault="0095250C" w:rsidP="0095250C">
            <w:pPr>
              <w:jc w:val="center"/>
            </w:pPr>
            <m:oMathPara>
              <m:oMathParaPr>
                <m:jc m:val="center"/>
              </m:oMathParaPr>
              <m:oMath>
                <m:r>
                  <w:rPr>
                    <w:rFonts w:ascii="Cambria Math" w:hAnsi="Cambria Math"/>
                  </w:rPr>
                  <m:t>COCA=</m:t>
                </m:r>
                <m:f>
                  <m:fPr>
                    <m:ctrlPr>
                      <w:rPr>
                        <w:rFonts w:ascii="Cambria Math" w:hAnsi="Cambria Math"/>
                        <w:i/>
                      </w:rPr>
                    </m:ctrlPr>
                  </m:fPr>
                  <m:num>
                    <m:sSub>
                      <m:sSubPr>
                        <m:ctrlPr>
                          <w:rPr>
                            <w:rFonts w:ascii="Cambria Math" w:hAnsi="Cambria Math"/>
                            <w:i/>
                          </w:rPr>
                        </m:ctrlPr>
                      </m:sSubPr>
                      <m:e>
                        <m:r>
                          <w:rPr>
                            <w:rFonts w:ascii="Cambria Math" w:hAnsi="Cambria Math"/>
                          </w:rPr>
                          <m:t>LCOP</m:t>
                        </m:r>
                      </m:e>
                      <m:sub>
                        <m:r>
                          <w:rPr>
                            <w:rFonts w:ascii="Cambria Math" w:hAnsi="Cambria Math"/>
                          </w:rPr>
                          <m:t>ccs</m:t>
                        </m:r>
                      </m:sub>
                    </m:sSub>
                    <m:r>
                      <w:rPr>
                        <w:rFonts w:ascii="Cambria Math" w:hAnsi="Cambria Math"/>
                      </w:rPr>
                      <m:t>-</m:t>
                    </m:r>
                    <m:sSub>
                      <m:sSubPr>
                        <m:ctrlPr>
                          <w:rPr>
                            <w:rFonts w:ascii="Cambria Math" w:hAnsi="Cambria Math"/>
                            <w:i/>
                          </w:rPr>
                        </m:ctrlPr>
                      </m:sSubPr>
                      <m:e>
                        <m:r>
                          <w:rPr>
                            <w:rFonts w:ascii="Cambria Math" w:hAnsi="Cambria Math"/>
                          </w:rPr>
                          <m:t>LCOP</m:t>
                        </m:r>
                      </m:e>
                      <m:sub>
                        <m:r>
                          <w:rPr>
                            <w:rFonts w:ascii="Cambria Math" w:hAnsi="Cambria Math"/>
                          </w:rPr>
                          <m:t>ref</m:t>
                        </m:r>
                      </m:sub>
                    </m:sSub>
                  </m:num>
                  <m:den>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,ccs</m:t>
                        </m:r>
                      </m:sub>
                    </m:sSub>
                  </m:den>
                </m:f>
              </m:oMath>
            </m:oMathPara>
          </w:p>
        </w:tc>
        <w:tc>
          <w:tcPr>
            <w:tcW w:w="1083" w:type="dxa"/>
          </w:tcPr>
          <w:p w14:paraId="1F473444" w14:textId="77777777" w:rsidR="0095250C" w:rsidRDefault="0095250C" w:rsidP="00682EE9">
            <w:pPr>
              <w:pStyle w:val="Caption"/>
              <w:spacing w:after="0"/>
              <w:jc w:val="center"/>
              <w:rPr>
                <w:i w:val="0"/>
              </w:rPr>
            </w:pPr>
          </w:p>
          <w:p w14:paraId="09ACE0E9" w14:textId="5DDF8523" w:rsidR="0095250C" w:rsidRPr="00D50905" w:rsidRDefault="0095250C" w:rsidP="00682EE9">
            <w:pPr>
              <w:pStyle w:val="Caption"/>
              <w:spacing w:after="0"/>
              <w:jc w:val="center"/>
              <w:rPr>
                <w:i w:val="0"/>
              </w:rPr>
            </w:pPr>
            <w:bookmarkStart w:id="26" w:name="_Ref69844433"/>
            <w:r w:rsidRPr="00D50905">
              <w:rPr>
                <w:i w:val="0"/>
              </w:rPr>
              <w:t xml:space="preserve">Eq. </w:t>
            </w:r>
            <w:r w:rsidRPr="00D50905">
              <w:rPr>
                <w:i w:val="0"/>
              </w:rPr>
              <w:fldChar w:fldCharType="begin"/>
            </w:r>
            <w:r w:rsidRPr="00D50905">
              <w:rPr>
                <w:i w:val="0"/>
              </w:rPr>
              <w:instrText xml:space="preserve"> SEQ Eq. \* ARABIC </w:instrText>
            </w:r>
            <w:r w:rsidRPr="00D50905">
              <w:rPr>
                <w:i w:val="0"/>
              </w:rPr>
              <w:fldChar w:fldCharType="separate"/>
            </w:r>
            <w:r w:rsidR="00DF0309">
              <w:rPr>
                <w:i w:val="0"/>
                <w:noProof/>
              </w:rPr>
              <w:t>8</w:t>
            </w:r>
            <w:r w:rsidRPr="00D50905">
              <w:rPr>
                <w:i w:val="0"/>
              </w:rPr>
              <w:fldChar w:fldCharType="end"/>
            </w:r>
            <w:bookmarkEnd w:id="26"/>
          </w:p>
        </w:tc>
      </w:tr>
    </w:tbl>
    <w:p w14:paraId="4E461F0A" w14:textId="0C245407" w:rsidR="009E6219" w:rsidRDefault="009E6219" w:rsidP="00907D39">
      <w:r>
        <w:t>It is noted that for the COCA calculation specific CO</w:t>
      </w:r>
      <w:r w:rsidRPr="009E6219">
        <w:rPr>
          <w:vertAlign w:val="subscript"/>
        </w:rPr>
        <w:t>2</w:t>
      </w:r>
      <w:r>
        <w:t xml:space="preserve"> emissions </w:t>
      </w: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t xml:space="preserve"> , in tons per unit of product, must be </w:t>
      </w:r>
      <w:r w:rsidR="00506C94">
        <w:t xml:space="preserve">known </w:t>
      </w:r>
      <w:r>
        <w:t xml:space="preserve">for </w:t>
      </w:r>
      <w:r w:rsidR="00506C94">
        <w:t xml:space="preserve">both </w:t>
      </w:r>
      <w:r>
        <w:t>reference unabated and CCS plants</w:t>
      </w:r>
      <w:r w:rsidR="006348B6">
        <w:t xml:space="preserve"> using a consistent methodology</w:t>
      </w:r>
      <w:r>
        <w:t>.</w:t>
      </w:r>
    </w:p>
    <w:p w14:paraId="54A0C4F9" w14:textId="7FE27950" w:rsidR="00E34F23" w:rsidRDefault="003815C3" w:rsidP="00907D39">
      <w:r>
        <w:lastRenderedPageBreak/>
        <w:t xml:space="preserve">Finally, the output table also presents </w:t>
      </w:r>
      <w:r w:rsidR="00A336AD">
        <w:t>basic economic performance metric</w:t>
      </w:r>
      <w:r w:rsidR="007A391C">
        <w:t>s</w:t>
      </w:r>
      <w:r w:rsidR="00A336AD">
        <w:t xml:space="preserve">: simple and discounted (if applicable) payback periods (SPP &amp; DPP), </w:t>
      </w:r>
      <w:r w:rsidR="007A391C">
        <w:t>which are defined as the</w:t>
      </w:r>
      <w:r w:rsidR="00D409D0">
        <w:t xml:space="preserve"> plant operation</w:t>
      </w:r>
      <w:r w:rsidR="007A391C">
        <w:t xml:space="preserve"> year at which </w:t>
      </w:r>
      <w:r w:rsidR="00CB4E7F">
        <w:t xml:space="preserve">the </w:t>
      </w:r>
      <w:r w:rsidR="007F4B97">
        <w:t xml:space="preserve">respective </w:t>
      </w:r>
      <w:r w:rsidR="00391F15">
        <w:t xml:space="preserve">cumulative </w:t>
      </w:r>
      <w:r w:rsidR="00CB4E7F">
        <w:t xml:space="preserve">cash flow </w:t>
      </w:r>
      <w:r w:rsidR="00D409D0">
        <w:t>become</w:t>
      </w:r>
      <w:r w:rsidR="00391F15">
        <w:t>s</w:t>
      </w:r>
      <w:r w:rsidR="00D409D0">
        <w:t xml:space="preserve"> positive.</w:t>
      </w:r>
      <w:r w:rsidR="00E34F23">
        <w:t xml:space="preserve"> To the right of the economic output table, graphical representations of the simple and discounted cash flows are shown as well as an LCOP decomposition</w:t>
      </w:r>
      <w:r w:rsidR="007C4B08">
        <w:t xml:space="preserve"> (based on each cost item contribution)</w:t>
      </w:r>
      <w:r w:rsidR="00E34F23">
        <w:t xml:space="preserve"> </w:t>
      </w:r>
      <w:r w:rsidR="005B724E">
        <w:t>with</w:t>
      </w:r>
      <w:r w:rsidR="00193223">
        <w:t xml:space="preserve"> respect</w:t>
      </w:r>
      <w:r w:rsidR="005B724E">
        <w:t xml:space="preserve"> a reference</w:t>
      </w:r>
      <w:r w:rsidR="00193223">
        <w:t xml:space="preserve"> plant</w:t>
      </w:r>
      <w:r w:rsidR="005B724E">
        <w:t xml:space="preserve"> benchmark.</w:t>
      </w:r>
      <w:r w:rsidR="00E34F23">
        <w:t xml:space="preserve"> </w:t>
      </w:r>
    </w:p>
    <w:p w14:paraId="35218AE0" w14:textId="47989A5D" w:rsidR="00426BEF" w:rsidRPr="00033784" w:rsidRDefault="00033784" w:rsidP="00033784">
      <w:pPr>
        <w:pStyle w:val="Heading1"/>
      </w:pPr>
      <w:r w:rsidRPr="00033784">
        <w:t>Nomenclature</w:t>
      </w:r>
    </w:p>
    <w:p w14:paraId="4466C8E3" w14:textId="16A89F57" w:rsidR="00033784" w:rsidRPr="00033784" w:rsidRDefault="00033784" w:rsidP="00033784">
      <w:pPr>
        <w:rPr>
          <w:b/>
          <w:bCs/>
          <w:u w:val="single"/>
        </w:rPr>
      </w:pPr>
      <w:r w:rsidRPr="00033784">
        <w:rPr>
          <w:b/>
          <w:bCs/>
          <w:u w:val="single"/>
        </w:rPr>
        <w:t>Acronyms</w:t>
      </w:r>
    </w:p>
    <w:p w14:paraId="62D9923B" w14:textId="77777777" w:rsidR="00426BEF" w:rsidRPr="00F743B4" w:rsidRDefault="00426BEF" w:rsidP="00907D39">
      <w:pPr>
        <w:pStyle w:val="NoSpacing"/>
      </w:pPr>
      <w:r w:rsidRPr="00033784">
        <w:t>ACF</w:t>
      </w:r>
      <w:r w:rsidRPr="00033784">
        <w:tab/>
        <w:t>Annualized Cas</w:t>
      </w:r>
      <w:r>
        <w:t>h Flow</w:t>
      </w:r>
    </w:p>
    <w:p w14:paraId="4FCBDFFD" w14:textId="77777777" w:rsidR="00426BEF" w:rsidRDefault="00426BEF" w:rsidP="00907D39">
      <w:pPr>
        <w:pStyle w:val="NoSpacing"/>
      </w:pPr>
      <w:r>
        <w:t>BEC</w:t>
      </w:r>
      <w:r>
        <w:tab/>
        <w:t>Bare Erected Cost</w:t>
      </w:r>
    </w:p>
    <w:p w14:paraId="5B5CBEBB" w14:textId="77777777" w:rsidR="00426BEF" w:rsidRDefault="00426BEF" w:rsidP="00907D39">
      <w:pPr>
        <w:pStyle w:val="NoSpacing"/>
      </w:pPr>
      <w:r>
        <w:t>CAPEX</w:t>
      </w:r>
      <w:r>
        <w:tab/>
        <w:t>Capital Expenditure</w:t>
      </w:r>
    </w:p>
    <w:p w14:paraId="100DF343" w14:textId="77777777" w:rsidR="00426BEF" w:rsidRDefault="00426BEF" w:rsidP="00907D39">
      <w:pPr>
        <w:pStyle w:val="NoSpacing"/>
      </w:pPr>
      <w:r>
        <w:t>CCS</w:t>
      </w:r>
      <w:r>
        <w:tab/>
        <w:t>Carbon Capture and Storage</w:t>
      </w:r>
    </w:p>
    <w:p w14:paraId="023A1754" w14:textId="77777777" w:rsidR="00426BEF" w:rsidRDefault="00426BEF" w:rsidP="00907D39">
      <w:pPr>
        <w:pStyle w:val="NoSpacing"/>
      </w:pPr>
      <w:r>
        <w:t>CEPCI</w:t>
      </w:r>
      <w:r>
        <w:tab/>
        <w:t>Chemical Engineering Plant Cost Index</w:t>
      </w:r>
    </w:p>
    <w:p w14:paraId="099D97A8" w14:textId="77777777" w:rsidR="00426BEF" w:rsidRPr="00F743B4" w:rsidRDefault="00426BEF" w:rsidP="00907D39">
      <w:pPr>
        <w:pStyle w:val="NoSpacing"/>
      </w:pPr>
      <w:r>
        <w:t>CFA</w:t>
      </w:r>
      <w:r>
        <w:tab/>
        <w:t>Cash Flow Analysis</w:t>
      </w:r>
    </w:p>
    <w:p w14:paraId="7DCFCCF7" w14:textId="2E122F00" w:rsidR="00426BEF" w:rsidRDefault="00426BEF" w:rsidP="00907D39">
      <w:pPr>
        <w:pStyle w:val="NoSpacing"/>
      </w:pPr>
      <w:r>
        <w:t>COCA</w:t>
      </w:r>
      <w:r>
        <w:tab/>
        <w:t>Cost of CO</w:t>
      </w:r>
      <w:r w:rsidRPr="00F743B4">
        <w:rPr>
          <w:vertAlign w:val="subscript"/>
        </w:rPr>
        <w:t>2</w:t>
      </w:r>
      <w:r>
        <w:t xml:space="preserve"> Avoidance</w:t>
      </w:r>
    </w:p>
    <w:p w14:paraId="0AA1DD1C" w14:textId="76E490F7" w:rsidR="00D409D0" w:rsidRDefault="00D409D0" w:rsidP="00907D39">
      <w:pPr>
        <w:pStyle w:val="NoSpacing"/>
      </w:pPr>
      <w:r>
        <w:t>DP</w:t>
      </w:r>
      <w:r w:rsidR="000975D5">
        <w:t>P</w:t>
      </w:r>
      <w:r w:rsidR="000975D5">
        <w:tab/>
        <w:t>Discounted Payback Period</w:t>
      </w:r>
    </w:p>
    <w:p w14:paraId="27F714C3" w14:textId="2A9599B1" w:rsidR="00426BEF" w:rsidRDefault="00426BEF" w:rsidP="00907D39">
      <w:pPr>
        <w:pStyle w:val="NoSpacing"/>
      </w:pPr>
      <w:r>
        <w:t>EPC</w:t>
      </w:r>
      <w:r>
        <w:tab/>
        <w:t>Engineering Procurement and Construction</w:t>
      </w:r>
    </w:p>
    <w:p w14:paraId="4835F7B0" w14:textId="3C6336F9" w:rsidR="00426BEF" w:rsidRDefault="00426BEF" w:rsidP="00907D39">
      <w:pPr>
        <w:pStyle w:val="NoSpacing"/>
      </w:pPr>
      <w:r>
        <w:t>GHG</w:t>
      </w:r>
      <w:r>
        <w:tab/>
        <w:t>Green House Gas</w:t>
      </w:r>
    </w:p>
    <w:p w14:paraId="6F54C82E" w14:textId="5C866320" w:rsidR="00426BEF" w:rsidRDefault="00426BEF" w:rsidP="00907D39">
      <w:pPr>
        <w:pStyle w:val="NoSpacing"/>
      </w:pPr>
      <w:r>
        <w:t>IEA</w:t>
      </w:r>
      <w:r>
        <w:tab/>
        <w:t>International Energy Agency</w:t>
      </w:r>
    </w:p>
    <w:p w14:paraId="4CE43CE7" w14:textId="4540B0D8" w:rsidR="00426BEF" w:rsidRDefault="00426BEF" w:rsidP="00907D39">
      <w:pPr>
        <w:pStyle w:val="NoSpacing"/>
      </w:pPr>
      <w:r>
        <w:t>LCOP</w:t>
      </w:r>
      <w:r>
        <w:tab/>
        <w:t>Levelized Cost of Product</w:t>
      </w:r>
    </w:p>
    <w:p w14:paraId="5DCD25C2" w14:textId="65506288" w:rsidR="00426BEF" w:rsidRDefault="00426BEF" w:rsidP="00907D39">
      <w:pPr>
        <w:pStyle w:val="NoSpacing"/>
      </w:pPr>
      <w:r>
        <w:t>NETL</w:t>
      </w:r>
      <w:r>
        <w:tab/>
        <w:t>National Energy Technology Laboratory</w:t>
      </w:r>
    </w:p>
    <w:p w14:paraId="6B014F5E" w14:textId="77777777" w:rsidR="00426BEF" w:rsidRDefault="00426BEF" w:rsidP="00907D39">
      <w:pPr>
        <w:pStyle w:val="NoSpacing"/>
      </w:pPr>
      <w:r>
        <w:t>NPV</w:t>
      </w:r>
      <w:r>
        <w:tab/>
        <w:t>Net Present Value</w:t>
      </w:r>
    </w:p>
    <w:p w14:paraId="2C4EC71B" w14:textId="77777777" w:rsidR="00426BEF" w:rsidRPr="00F743B4" w:rsidRDefault="00426BEF" w:rsidP="00907D39">
      <w:pPr>
        <w:pStyle w:val="NoSpacing"/>
      </w:pPr>
      <w:r w:rsidRPr="00F743B4">
        <w:t xml:space="preserve">OPEX </w:t>
      </w:r>
      <w:r w:rsidRPr="00F743B4">
        <w:tab/>
        <w:t>Operational Expenditure</w:t>
      </w:r>
    </w:p>
    <w:p w14:paraId="65391752" w14:textId="77777777" w:rsidR="00426BEF" w:rsidRPr="00F743B4" w:rsidRDefault="00426BEF" w:rsidP="00907D39">
      <w:pPr>
        <w:pStyle w:val="NoSpacing"/>
      </w:pPr>
      <w:r w:rsidRPr="00F743B4">
        <w:t>O&amp;M</w:t>
      </w:r>
      <w:r w:rsidRPr="00F743B4">
        <w:tab/>
        <w:t>Operation and Maintenance</w:t>
      </w:r>
    </w:p>
    <w:p w14:paraId="5A408DB0" w14:textId="77777777" w:rsidR="00426BEF" w:rsidRPr="00F743B4" w:rsidRDefault="00426BEF" w:rsidP="00907D39">
      <w:pPr>
        <w:pStyle w:val="NoSpacing"/>
      </w:pPr>
      <w:r>
        <w:t>TCR</w:t>
      </w:r>
      <w:r>
        <w:tab/>
        <w:t>Total Capital Requirement</w:t>
      </w:r>
    </w:p>
    <w:p w14:paraId="79887E2A" w14:textId="77777777" w:rsidR="00426BEF" w:rsidRDefault="00426BEF" w:rsidP="00907D39">
      <w:pPr>
        <w:pStyle w:val="NoSpacing"/>
      </w:pPr>
      <w:r w:rsidRPr="00F743B4">
        <w:t>TPC</w:t>
      </w:r>
      <w:r w:rsidRPr="00F743B4">
        <w:tab/>
        <w:t>T</w:t>
      </w:r>
      <w:r>
        <w:t>otal Plant Cost</w:t>
      </w:r>
    </w:p>
    <w:p w14:paraId="045CFA50" w14:textId="77777777" w:rsidR="00426BEF" w:rsidRDefault="00426BEF" w:rsidP="00907D39">
      <w:pPr>
        <w:pStyle w:val="NoSpacing"/>
      </w:pPr>
      <w:r>
        <w:t>TOC</w:t>
      </w:r>
      <w:r>
        <w:tab/>
        <w:t>Total Overnight Costs</w:t>
      </w:r>
    </w:p>
    <w:p w14:paraId="7DFB75A6" w14:textId="786890F9" w:rsidR="00426BEF" w:rsidRDefault="00426BEF" w:rsidP="00907D39">
      <w:pPr>
        <w:pStyle w:val="NoSpacing"/>
      </w:pPr>
      <w:r>
        <w:t>TRL</w:t>
      </w:r>
      <w:r>
        <w:tab/>
        <w:t>Technology Readiness Level</w:t>
      </w:r>
    </w:p>
    <w:p w14:paraId="5E8E9305" w14:textId="12EAE32B" w:rsidR="006E2424" w:rsidRDefault="006E2424" w:rsidP="00907D39">
      <w:pPr>
        <w:pStyle w:val="NoSpacing"/>
      </w:pPr>
      <w:r>
        <w:t>SSM</w:t>
      </w:r>
      <w:r>
        <w:tab/>
        <w:t>System-Scale Model</w:t>
      </w:r>
    </w:p>
    <w:p w14:paraId="68C6118D" w14:textId="24103E13" w:rsidR="00033784" w:rsidRDefault="00D409D0" w:rsidP="00426BEF">
      <w:r>
        <w:t>SPP</w:t>
      </w:r>
      <w:r>
        <w:tab/>
        <w:t>Simple Payback Period</w:t>
      </w:r>
    </w:p>
    <w:p w14:paraId="21FB498B" w14:textId="2487FDD3" w:rsidR="0006306C" w:rsidRPr="00033784" w:rsidRDefault="0006306C" w:rsidP="00033784">
      <w:pPr>
        <w:rPr>
          <w:b/>
          <w:bCs/>
          <w:u w:val="single"/>
        </w:rPr>
      </w:pPr>
      <w:r w:rsidRPr="00033784">
        <w:rPr>
          <w:b/>
          <w:bCs/>
          <w:u w:val="single"/>
        </w:rPr>
        <w:t>Symbols</w:t>
      </w:r>
    </w:p>
    <w:p w14:paraId="1D882A53" w14:textId="7279784F" w:rsidR="001A3BEB" w:rsidRPr="001A3BEB" w:rsidRDefault="001A3BEB" w:rsidP="00907D39">
      <w:pPr>
        <w:pStyle w:val="NoSpacing"/>
      </w:pPr>
      <m:oMath>
        <m:r>
          <w:rPr>
            <w:rFonts w:ascii="Cambria Math" w:hAnsi="Cambria Math"/>
          </w:rPr>
          <m:t>C</m:t>
        </m:r>
      </m:oMath>
      <w:r>
        <w:tab/>
        <w:t xml:space="preserve">Cost estimate </w:t>
      </w:r>
    </w:p>
    <w:p w14:paraId="258D855D" w14:textId="731B5069" w:rsidR="008054A9" w:rsidRDefault="00C95E50" w:rsidP="00907D39">
      <w:pPr>
        <w:pStyle w:val="NoSpacing"/>
      </w:pPr>
      <m:oMath>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o</m:t>
            </m:r>
          </m:sup>
        </m:sSubSup>
      </m:oMath>
      <w:r w:rsidR="008054A9">
        <w:tab/>
        <w:t>Purchased cost with carbon steel at 1 bar</w:t>
      </w:r>
    </w:p>
    <w:p w14:paraId="6EDDF327" w14:textId="400C8E00" w:rsidR="001A3BEB" w:rsidRDefault="00C95E50" w:rsidP="00907D39">
      <w:pPr>
        <w:pStyle w:val="NoSpacing"/>
      </w:pPr>
      <m:oMath>
        <m:sSub>
          <m:sSubPr>
            <m:ctrlPr>
              <w:rPr>
                <w:rFonts w:ascii="Cambria Math" w:hAnsi="Cambria Math"/>
                <w:i/>
              </w:rPr>
            </m:ctrlPr>
          </m:sSubPr>
          <m:e>
            <m:r>
              <w:rPr>
                <w:rFonts w:ascii="Cambria Math" w:hAnsi="Cambria Math"/>
              </w:rPr>
              <m:t>C</m:t>
            </m:r>
          </m:e>
          <m:sub>
            <m:r>
              <w:rPr>
                <w:rFonts w:ascii="Cambria Math" w:hAnsi="Cambria Math"/>
              </w:rPr>
              <m:t>BM</m:t>
            </m:r>
          </m:sub>
        </m:sSub>
      </m:oMath>
      <w:r w:rsidR="001A3BEB">
        <w:tab/>
        <w:t>Bare Module cost</w:t>
      </w:r>
    </w:p>
    <w:p w14:paraId="3CB05E4E" w14:textId="583C5C66" w:rsidR="001A3BEB" w:rsidRPr="008054A9" w:rsidRDefault="001A3BEB" w:rsidP="00907D39">
      <w:pPr>
        <w:pStyle w:val="NoSpacing"/>
      </w:pPr>
      <m:oMath>
        <m:r>
          <w:rPr>
            <w:rFonts w:ascii="Cambria Math" w:hAnsi="Cambria Math"/>
          </w:rPr>
          <m:t>D</m:t>
        </m:r>
      </m:oMath>
      <w:r>
        <w:tab/>
        <w:t>Diameter (m)</w:t>
      </w:r>
    </w:p>
    <w:p w14:paraId="1C276A4A" w14:textId="48DBF260" w:rsidR="008054A9" w:rsidRDefault="00C95E50"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008054A9">
        <w:tab/>
        <w:t>Pressure factor</w:t>
      </w:r>
    </w:p>
    <w:p w14:paraId="4498FAF9" w14:textId="7BA33A9D" w:rsidR="008054A9" w:rsidRPr="001A3BEB" w:rsidRDefault="00C95E50"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M</m:t>
            </m:r>
          </m:sub>
        </m:sSub>
      </m:oMath>
      <w:r w:rsidR="008054A9" w:rsidRPr="001A3BEB">
        <w:tab/>
        <w:t>Material factor</w:t>
      </w:r>
    </w:p>
    <w:p w14:paraId="42723350" w14:textId="7719A4E1" w:rsidR="008054A9" w:rsidRDefault="00C95E50"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BM</m:t>
            </m:r>
          </m:sub>
        </m:sSub>
      </m:oMath>
      <w:r w:rsidR="001A3BEB">
        <w:tab/>
        <w:t>Bare Module factor</w:t>
      </w:r>
    </w:p>
    <w:p w14:paraId="419B1CD0" w14:textId="69E1D443" w:rsidR="001A3BEB" w:rsidRDefault="00C95E50" w:rsidP="00907D39">
      <w:pPr>
        <w:pStyle w:val="NoSpacing"/>
      </w:pPr>
      <m:oMath>
        <m:sSub>
          <m:sSubPr>
            <m:ctrlPr>
              <w:rPr>
                <w:rFonts w:ascii="Cambria Math" w:hAnsi="Cambria Math"/>
                <w:i/>
              </w:rPr>
            </m:ctrlPr>
          </m:sSubPr>
          <m:e>
            <m:r>
              <w:rPr>
                <w:rFonts w:ascii="Cambria Math" w:hAnsi="Cambria Math"/>
              </w:rPr>
              <m:t>F</m:t>
            </m:r>
          </m:e>
          <m:sub>
            <m:r>
              <w:rPr>
                <w:rFonts w:ascii="Cambria Math" w:hAnsi="Cambria Math"/>
              </w:rPr>
              <m:t>L</m:t>
            </m:r>
          </m:sub>
        </m:sSub>
      </m:oMath>
      <w:r w:rsidR="001A3BEB">
        <w:tab/>
        <w:t>Location factor</w:t>
      </w:r>
    </w:p>
    <w:p w14:paraId="17990BD9" w14:textId="33A5D32D" w:rsidR="001A3BEB" w:rsidRPr="001A3BEB" w:rsidRDefault="001A3BEB" w:rsidP="00907D39">
      <w:pPr>
        <w:pStyle w:val="NoSpacing"/>
      </w:pPr>
      <m:oMath>
        <m:r>
          <w:rPr>
            <w:rFonts w:ascii="Cambria Math" w:hAnsi="Cambria Math"/>
          </w:rPr>
          <m:t>P</m:t>
        </m:r>
      </m:oMath>
      <w:r>
        <w:tab/>
        <w:t>Pressure (bar)</w:t>
      </w:r>
    </w:p>
    <w:p w14:paraId="32F25351" w14:textId="51FF900B" w:rsidR="001A3BEB" w:rsidRPr="001A3BEB" w:rsidRDefault="001A3BEB" w:rsidP="00907D39">
      <w:pPr>
        <w:pStyle w:val="NoSpacing"/>
      </w:pPr>
      <m:oMath>
        <m:r>
          <w:rPr>
            <w:rFonts w:ascii="Cambria Math" w:hAnsi="Cambria Math"/>
          </w:rPr>
          <m:t>S</m:t>
        </m:r>
      </m:oMath>
      <w:r>
        <w:tab/>
        <w:t>Capacity</w:t>
      </w:r>
    </w:p>
    <w:p w14:paraId="5954B6F2" w14:textId="413C7AB3" w:rsidR="0006306C" w:rsidRDefault="00C95E50" w:rsidP="00907D39">
      <w:pPr>
        <w:pStyle w:val="NoSpacing"/>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w:r w:rsidR="008054A9">
        <w:tab/>
        <w:t>Specific CO</w:t>
      </w:r>
      <w:r w:rsidR="008054A9" w:rsidRPr="008054A9">
        <w:rPr>
          <w:vertAlign w:val="subscript"/>
        </w:rPr>
        <w:t>2</w:t>
      </w:r>
      <w:r w:rsidR="008054A9">
        <w:t xml:space="preserve"> emissions</w:t>
      </w:r>
    </w:p>
    <w:p w14:paraId="483C0A2E" w14:textId="619A306C" w:rsidR="008054A9" w:rsidRDefault="008054A9" w:rsidP="00907D39">
      <w:pPr>
        <w:pStyle w:val="NoSpacing"/>
      </w:pPr>
      <m:oMath>
        <m:r>
          <w:rPr>
            <w:rFonts w:ascii="Cambria Math" w:hAnsi="Cambria Math"/>
          </w:rPr>
          <m:t>i</m:t>
        </m:r>
      </m:oMath>
      <w:r>
        <w:tab/>
        <w:t xml:space="preserve">Discount </w:t>
      </w:r>
      <w:r w:rsidR="001A3BEB">
        <w:t>r</w:t>
      </w:r>
      <w:r>
        <w:t>ate</w:t>
      </w:r>
    </w:p>
    <w:p w14:paraId="70EB1A63" w14:textId="34F20356" w:rsidR="001A3BEB" w:rsidRDefault="001A3BEB" w:rsidP="00907D39">
      <w:pPr>
        <w:pStyle w:val="NoSpacing"/>
      </w:pPr>
      <m:oMath>
        <m:r>
          <w:rPr>
            <w:rFonts w:ascii="Cambria Math" w:hAnsi="Cambria Math"/>
          </w:rPr>
          <m:t>n</m:t>
        </m:r>
      </m:oMath>
      <w:r>
        <w:tab/>
        <w:t>nº of trains, plant lifetime</w:t>
      </w:r>
    </w:p>
    <w:p w14:paraId="4376BA28" w14:textId="69F2CC12" w:rsidR="001A3BEB" w:rsidRPr="001A3BEB" w:rsidRDefault="001A3BEB" w:rsidP="00907D39">
      <w:pPr>
        <w:pStyle w:val="NoSpacing"/>
      </w:pPr>
      <m:oMath>
        <m:r>
          <w:rPr>
            <w:rFonts w:ascii="Cambria Math" w:hAnsi="Cambria Math"/>
          </w:rPr>
          <m:t>c</m:t>
        </m:r>
      </m:oMath>
      <w:r>
        <w:tab/>
        <w:t>Construction period</w:t>
      </w:r>
    </w:p>
    <w:p w14:paraId="4135BC70" w14:textId="0FCFCD45" w:rsidR="001A3BEB" w:rsidRDefault="001A3BEB" w:rsidP="00907D39">
      <w:pPr>
        <w:pStyle w:val="NoSpacing"/>
      </w:pPr>
      <m:oMath>
        <m:r>
          <w:rPr>
            <w:rFonts w:ascii="Cambria Math" w:hAnsi="Cambria Math"/>
          </w:rPr>
          <m:t>e</m:t>
        </m:r>
      </m:oMath>
      <w:r>
        <w:tab/>
        <w:t>Train exponent</w:t>
      </w:r>
    </w:p>
    <w:p w14:paraId="238FB458" w14:textId="0D8FFA68" w:rsidR="001A3BEB" w:rsidRPr="001A3BEB" w:rsidRDefault="001A3BEB" w:rsidP="00907D39">
      <w:pPr>
        <w:pStyle w:val="NoSpacing"/>
      </w:pPr>
      <m:oMath>
        <m:r>
          <w:rPr>
            <w:rFonts w:ascii="Cambria Math" w:hAnsi="Cambria Math"/>
          </w:rPr>
          <m:t>f</m:t>
        </m:r>
      </m:oMath>
      <w:r>
        <w:tab/>
        <w:t>Unit exponent</w:t>
      </w:r>
    </w:p>
    <w:p w14:paraId="655E2EE8" w14:textId="0243C073" w:rsidR="0095250C" w:rsidRDefault="00CB693D" w:rsidP="00033784">
      <w:pPr>
        <w:pStyle w:val="Heading1"/>
      </w:pPr>
      <w:r>
        <w:lastRenderedPageBreak/>
        <w:t>References</w:t>
      </w:r>
    </w:p>
    <w:p w14:paraId="105EE823" w14:textId="0B5DC581" w:rsidR="00EF20BD" w:rsidRPr="00EF20BD" w:rsidRDefault="00426BEF" w:rsidP="00EF20BD">
      <w:pPr>
        <w:pStyle w:val="NormalWeb"/>
        <w:rPr>
          <w:rFonts w:ascii="Calibri" w:hAnsi="Calibri" w:cs="Calibri"/>
          <w:sz w:val="22"/>
        </w:rPr>
      </w:pPr>
      <w:r>
        <w:fldChar w:fldCharType="begin"/>
      </w:r>
      <w:r w:rsidR="00EF20BD">
        <w:instrText>ADDIN RW.BIB</w:instrText>
      </w:r>
      <w:r>
        <w:fldChar w:fldCharType="separate"/>
      </w:r>
      <w:r w:rsidR="00EF20BD" w:rsidRPr="00EF20BD">
        <w:rPr>
          <w:rFonts w:ascii="Calibri" w:hAnsi="Calibri" w:cs="Calibri"/>
          <w:sz w:val="22"/>
        </w:rPr>
        <w:t>[1] J.M. Klara, M. Woods, O.J. Capicotto, J.T. Haslbeck, M. Matuszewski, L.L. Pinkerton, M.D. Rutkowski, R.L. Schoff and V. Vaysman, "Cost and performance baseline for fossil energy plants"</w:t>
      </w:r>
      <w:r w:rsidR="00EF20BD" w:rsidRPr="00EF20BD">
        <w:rPr>
          <w:rFonts w:ascii="Calibri" w:hAnsi="Calibri" w:cs="Calibri"/>
          <w:i/>
          <w:iCs/>
          <w:sz w:val="22"/>
        </w:rPr>
        <w:t xml:space="preserve"> National Energy Technology Laboratory, DOE/NETL-2007/1281. </w:t>
      </w:r>
      <w:r w:rsidR="00EF20BD" w:rsidRPr="00EF20BD">
        <w:rPr>
          <w:rFonts w:ascii="Calibri" w:hAnsi="Calibri" w:cs="Calibri"/>
          <w:sz w:val="22"/>
        </w:rPr>
        <w:t>2007.</w:t>
      </w:r>
    </w:p>
    <w:p w14:paraId="23FC3E0D" w14:textId="77777777" w:rsidR="00EF20BD" w:rsidRPr="00EF20BD" w:rsidRDefault="00EF20BD" w:rsidP="00EF20BD">
      <w:pPr>
        <w:pStyle w:val="NormalWeb"/>
        <w:rPr>
          <w:rFonts w:ascii="Calibri" w:hAnsi="Calibri" w:cs="Calibri"/>
          <w:sz w:val="22"/>
        </w:rPr>
      </w:pPr>
      <w:r w:rsidRPr="00EF20BD">
        <w:rPr>
          <w:rFonts w:ascii="Calibri" w:hAnsi="Calibri" w:cs="Calibri"/>
          <w:sz w:val="22"/>
        </w:rPr>
        <w:t>[2] R.2. DOE/NETL-2010/1397, "Cost performance baseline for fossil energy plants. Volume 1: Bituminous coal and natural gas to electricity "</w:t>
      </w:r>
      <w:r w:rsidRPr="00EF20BD">
        <w:rPr>
          <w:rFonts w:ascii="Calibri" w:hAnsi="Calibri" w:cs="Calibri"/>
          <w:i/>
          <w:iCs/>
          <w:sz w:val="22"/>
        </w:rPr>
        <w:t xml:space="preserve"> performance baseline for fossil energy plants.Volume 1: Bituminous coal and natural gas to electricity. </w:t>
      </w:r>
      <w:r w:rsidRPr="00EF20BD">
        <w:rPr>
          <w:rFonts w:ascii="Calibri" w:hAnsi="Calibri" w:cs="Calibri"/>
          <w:sz w:val="22"/>
        </w:rPr>
        <w:t>2013.</w:t>
      </w:r>
    </w:p>
    <w:p w14:paraId="1EE544D1" w14:textId="77777777" w:rsidR="00EF20BD" w:rsidRPr="00EF20BD" w:rsidRDefault="00EF20BD" w:rsidP="00EF20BD">
      <w:pPr>
        <w:pStyle w:val="NormalWeb"/>
        <w:rPr>
          <w:rFonts w:ascii="Calibri" w:hAnsi="Calibri" w:cs="Calibri"/>
          <w:sz w:val="22"/>
        </w:rPr>
      </w:pPr>
      <w:r w:rsidRPr="00EF20BD">
        <w:rPr>
          <w:rFonts w:ascii="Calibri" w:hAnsi="Calibri" w:cs="Calibri"/>
          <w:sz w:val="22"/>
        </w:rPr>
        <w:t>[3] A. Zoelle, D. Keairns, M.J. Turner, M. Woods, N. Kuehn, V. Shah, V. Chou, L.L. Pinkerton and T. Fout, "Cost and Performance Baseline for Fossil Energy Plants, Volume 1: Bituminous Coal and Natural Gas to Electricity, Revision 4"</w:t>
      </w:r>
      <w:r w:rsidRPr="00EF20BD">
        <w:rPr>
          <w:rFonts w:ascii="Calibri" w:hAnsi="Calibri" w:cs="Calibri"/>
          <w:i/>
          <w:iCs/>
          <w:sz w:val="22"/>
        </w:rPr>
        <w:t xml:space="preserve"> Cost and Performance Baseline for Fossil Energy Plants Volume 1b: Bituminous Coal (IGCC) to Electricity Revision 2b–Year Dollar Update. </w:t>
      </w:r>
      <w:r w:rsidRPr="00EF20BD">
        <w:rPr>
          <w:rFonts w:ascii="Calibri" w:hAnsi="Calibri" w:cs="Calibri"/>
          <w:sz w:val="22"/>
        </w:rPr>
        <w:t>2015.</w:t>
      </w:r>
    </w:p>
    <w:p w14:paraId="5C8DB7B7" w14:textId="77777777" w:rsidR="00EF20BD" w:rsidRPr="00EF20BD" w:rsidRDefault="00EF20BD" w:rsidP="00EF20BD">
      <w:pPr>
        <w:pStyle w:val="NormalWeb"/>
        <w:rPr>
          <w:rFonts w:ascii="Calibri" w:hAnsi="Calibri" w:cs="Calibri"/>
          <w:sz w:val="22"/>
        </w:rPr>
      </w:pPr>
      <w:r w:rsidRPr="00EF20BD">
        <w:rPr>
          <w:rFonts w:ascii="Calibri" w:hAnsi="Calibri" w:cs="Calibri"/>
          <w:sz w:val="22"/>
        </w:rPr>
        <w:t>[4] A.J. Zoelle, M.J. Turner, M.C. Woods, James III PhD, Robert E, T.E. Fout and T.R. Shultz, "Cost and Performance Baseline for Fossil Energy Plants, Volume 1: Bituminous Coal and Natural Gas to Electricity, Revision 4"</w:t>
      </w:r>
      <w:r w:rsidRPr="00EF20BD">
        <w:rPr>
          <w:rFonts w:ascii="Calibri" w:hAnsi="Calibri" w:cs="Calibri"/>
          <w:i/>
          <w:iCs/>
          <w:sz w:val="22"/>
        </w:rPr>
        <w:t xml:space="preserve"> Cost and Performance Baseline for Fossil Energy Plants, Volume 1: Bituminous Coal and Natural Gas to Electricity, Revision 4. </w:t>
      </w:r>
      <w:r w:rsidRPr="00EF20BD">
        <w:rPr>
          <w:rFonts w:ascii="Calibri" w:hAnsi="Calibri" w:cs="Calibri"/>
          <w:sz w:val="22"/>
        </w:rPr>
        <w:t>2018.</w:t>
      </w:r>
    </w:p>
    <w:p w14:paraId="43CDC900" w14:textId="77777777" w:rsidR="00EF20BD" w:rsidRPr="00EF20BD" w:rsidRDefault="00EF20BD" w:rsidP="00EF20BD">
      <w:pPr>
        <w:pStyle w:val="NormalWeb"/>
        <w:rPr>
          <w:rFonts w:ascii="Calibri" w:hAnsi="Calibri" w:cs="Calibri"/>
          <w:sz w:val="22"/>
        </w:rPr>
      </w:pPr>
      <w:r w:rsidRPr="00EF20BD">
        <w:rPr>
          <w:rFonts w:ascii="Calibri" w:hAnsi="Calibri" w:cs="Calibri"/>
          <w:sz w:val="22"/>
        </w:rPr>
        <w:t>[5] IEAGHG R&amp;D Programme, "Effects of Plant Location on the Costs of CO2 Capture, Technical Report" 2018.</w:t>
      </w:r>
    </w:p>
    <w:p w14:paraId="48A4DB2B" w14:textId="08B2117B" w:rsidR="00EF20BD" w:rsidRPr="00EF20BD" w:rsidRDefault="00EF20BD" w:rsidP="00EF20BD">
      <w:pPr>
        <w:pStyle w:val="NormalWeb"/>
        <w:rPr>
          <w:rFonts w:ascii="Calibri" w:hAnsi="Calibri" w:cs="Calibri"/>
          <w:sz w:val="22"/>
        </w:rPr>
      </w:pPr>
      <w:r w:rsidRPr="00EF20BD">
        <w:rPr>
          <w:rFonts w:ascii="Calibri" w:hAnsi="Calibri" w:cs="Calibri"/>
          <w:sz w:val="22"/>
        </w:rPr>
        <w:t>[6] Plant Cost Index Archives - Chemical Engineering</w:t>
      </w:r>
      <w:hyperlink r:id="rId30" w:tgtFrame="_blank" w:history="1">
        <w:r w:rsidRPr="00EF20BD">
          <w:rPr>
            <w:rStyle w:val="Hyperlink"/>
            <w:rFonts w:ascii="Calibri" w:hAnsi="Calibri" w:cs="Calibri"/>
            <w:sz w:val="22"/>
          </w:rPr>
          <w:t>http://www.chemengonline.com</w:t>
        </w:r>
      </w:hyperlink>
      <w:r w:rsidRPr="00EF20BD">
        <w:rPr>
          <w:rFonts w:ascii="Calibri" w:hAnsi="Calibri" w:cs="Calibri"/>
          <w:sz w:val="22"/>
        </w:rPr>
        <w:t xml:space="preserve"> 2018.</w:t>
      </w:r>
    </w:p>
    <w:p w14:paraId="7778D61C" w14:textId="77777777" w:rsidR="00EF20BD" w:rsidRPr="00EF20BD" w:rsidRDefault="00EF20BD" w:rsidP="00EF20BD">
      <w:pPr>
        <w:pStyle w:val="NormalWeb"/>
        <w:rPr>
          <w:rFonts w:ascii="Calibri" w:hAnsi="Calibri" w:cs="Calibri"/>
          <w:sz w:val="22"/>
        </w:rPr>
      </w:pPr>
      <w:r w:rsidRPr="00EF20BD">
        <w:rPr>
          <w:rFonts w:ascii="Calibri" w:hAnsi="Calibri" w:cs="Calibri"/>
          <w:sz w:val="22"/>
        </w:rPr>
        <w:t>[7] R. Turton, R.C. Bailie, W.B. Whiting and J.A. Shaeiwitz, "Analysis, synthesis and design of chemical processes", 2008.</w:t>
      </w:r>
    </w:p>
    <w:p w14:paraId="71BAFA0A" w14:textId="77777777" w:rsidR="00EF20BD" w:rsidRPr="00EF20BD" w:rsidRDefault="00EF20BD" w:rsidP="00EF20BD">
      <w:pPr>
        <w:pStyle w:val="NormalWeb"/>
        <w:rPr>
          <w:rFonts w:ascii="Calibri" w:hAnsi="Calibri" w:cs="Calibri"/>
          <w:sz w:val="22"/>
        </w:rPr>
      </w:pPr>
      <w:r w:rsidRPr="00EF20BD">
        <w:rPr>
          <w:rFonts w:ascii="Calibri" w:hAnsi="Calibri" w:cs="Calibri"/>
          <w:sz w:val="22"/>
        </w:rPr>
        <w:t>[8] K.M. Guthrie, "Data and Techniques for Preliminary Capital Cost Estimating", 1969.</w:t>
      </w:r>
    </w:p>
    <w:p w14:paraId="2D1733DE" w14:textId="77777777" w:rsidR="00EF20BD" w:rsidRPr="00EF20BD" w:rsidRDefault="00EF20BD" w:rsidP="00EF20BD">
      <w:pPr>
        <w:pStyle w:val="NormalWeb"/>
        <w:rPr>
          <w:rFonts w:ascii="Calibri" w:hAnsi="Calibri" w:cs="Calibri"/>
          <w:sz w:val="22"/>
        </w:rPr>
      </w:pPr>
      <w:r w:rsidRPr="00EF20BD">
        <w:rPr>
          <w:rFonts w:ascii="Calibri" w:hAnsi="Calibri" w:cs="Calibri"/>
          <w:sz w:val="22"/>
        </w:rPr>
        <w:t>[9] W.D. Seider, J.D. Seader and D.R. Lewin, "PRODUCT &amp; PROCESS DESIGN PRINCIPLES: SYNTHESIS, ANALYSIS AND EVALUATION, (With CD)", 2009.</w:t>
      </w:r>
    </w:p>
    <w:p w14:paraId="6E2D8438" w14:textId="77777777" w:rsidR="00EF20BD" w:rsidRPr="00EF20BD" w:rsidRDefault="00EF20BD" w:rsidP="00EF20BD">
      <w:pPr>
        <w:pStyle w:val="NormalWeb"/>
        <w:rPr>
          <w:rFonts w:ascii="Calibri" w:hAnsi="Calibri" w:cs="Calibri"/>
          <w:sz w:val="22"/>
        </w:rPr>
      </w:pPr>
      <w:r w:rsidRPr="00EF20BD">
        <w:rPr>
          <w:rFonts w:ascii="Calibri" w:hAnsi="Calibri" w:cs="Calibri"/>
          <w:sz w:val="22"/>
        </w:rPr>
        <w:t>[10] Robin Smith, "Chemical Process Design and Integration" John Wiley &amp; Sons Ltd, 2005.</w:t>
      </w:r>
    </w:p>
    <w:p w14:paraId="63363780" w14:textId="77777777" w:rsidR="00EF20BD" w:rsidRPr="00EF20BD" w:rsidRDefault="00EF20BD" w:rsidP="00EF20BD">
      <w:pPr>
        <w:pStyle w:val="NormalWeb"/>
        <w:rPr>
          <w:rFonts w:ascii="Calibri" w:hAnsi="Calibri" w:cs="Calibri"/>
          <w:sz w:val="22"/>
        </w:rPr>
      </w:pPr>
      <w:r w:rsidRPr="00EF20BD">
        <w:rPr>
          <w:rFonts w:ascii="Calibri" w:hAnsi="Calibri" w:cs="Calibri"/>
          <w:sz w:val="22"/>
        </w:rPr>
        <w:t>[11] R. Anantharaman, O. Bolland, N. Booth, E. Van Dorst, E. Sanchez Fernandez, F. Franco, E. Macchi, G. Manzolini, D. Nikolic, A. Pfeffer, M. Prins, S. Rezvani and L. Robinson, "Cesar Deliverable D2.4.3. European Best Practice Guidelines For Assessment Of Co2 Capture Technologies" 2018.</w:t>
      </w:r>
    </w:p>
    <w:p w14:paraId="31FC1DB7" w14:textId="77777777" w:rsidR="00EF20BD" w:rsidRPr="00EF20BD" w:rsidRDefault="00EF20BD" w:rsidP="00EF20BD">
      <w:pPr>
        <w:pStyle w:val="NormalWeb"/>
        <w:rPr>
          <w:rFonts w:ascii="Calibri" w:hAnsi="Calibri" w:cs="Calibri"/>
          <w:sz w:val="22"/>
        </w:rPr>
      </w:pPr>
      <w:r w:rsidRPr="00EF20BD">
        <w:rPr>
          <w:rFonts w:ascii="Calibri" w:hAnsi="Calibri" w:cs="Calibri"/>
          <w:sz w:val="22"/>
        </w:rPr>
        <w:t>[12] L.K. Rath, "Assessment of hydrogen production with CO2 capture volume 1: baseline state-of-the-art plants"</w:t>
      </w:r>
      <w:r w:rsidRPr="00EF20BD">
        <w:rPr>
          <w:rFonts w:ascii="Calibri" w:hAnsi="Calibri" w:cs="Calibri"/>
          <w:i/>
          <w:iCs/>
          <w:sz w:val="22"/>
        </w:rPr>
        <w:t xml:space="preserve"> National Energy Technology Laboratory (NETL), Pittsburgh, PA, Morgantown, WV …. </w:t>
      </w:r>
      <w:r w:rsidRPr="00EF20BD">
        <w:rPr>
          <w:rFonts w:ascii="Calibri" w:hAnsi="Calibri" w:cs="Calibri"/>
          <w:sz w:val="22"/>
        </w:rPr>
        <w:t>2011.</w:t>
      </w:r>
    </w:p>
    <w:p w14:paraId="300CC4C2" w14:textId="77777777" w:rsidR="00EF20BD" w:rsidRPr="00EF20BD" w:rsidRDefault="00EF20BD" w:rsidP="00EF20BD">
      <w:pPr>
        <w:pStyle w:val="NormalWeb"/>
        <w:rPr>
          <w:rFonts w:ascii="Calibri" w:hAnsi="Calibri" w:cs="Calibri"/>
          <w:sz w:val="22"/>
        </w:rPr>
      </w:pPr>
      <w:r w:rsidRPr="00EF20BD">
        <w:rPr>
          <w:rFonts w:ascii="Calibri" w:hAnsi="Calibri" w:cs="Calibri"/>
          <w:sz w:val="22"/>
        </w:rPr>
        <w:t>[13] C.O. IEAGHG, "Capture at coal based power and hydrogen plants, Report 2014/3" 2014.</w:t>
      </w:r>
    </w:p>
    <w:p w14:paraId="74E500B1" w14:textId="77777777" w:rsidR="00EF20BD" w:rsidRPr="00EF20BD" w:rsidRDefault="00EF20BD" w:rsidP="00EF20BD">
      <w:pPr>
        <w:pStyle w:val="NormalWeb"/>
        <w:rPr>
          <w:rFonts w:ascii="Calibri" w:hAnsi="Calibri" w:cs="Calibri"/>
          <w:sz w:val="22"/>
        </w:rPr>
      </w:pPr>
      <w:r w:rsidRPr="00EF20BD">
        <w:rPr>
          <w:rFonts w:ascii="Calibri" w:hAnsi="Calibri" w:cs="Calibri"/>
          <w:sz w:val="22"/>
        </w:rPr>
        <w:t>[14] M. Babcock, "Oxy combustion processes for CO2 capture from power plant"</w:t>
      </w:r>
      <w:r w:rsidRPr="00EF20BD">
        <w:rPr>
          <w:rFonts w:ascii="Calibri" w:hAnsi="Calibri" w:cs="Calibri"/>
          <w:i/>
          <w:iCs/>
          <w:sz w:val="22"/>
        </w:rPr>
        <w:t xml:space="preserve"> IEA, Report. </w:t>
      </w:r>
      <w:r w:rsidRPr="00EF20BD">
        <w:rPr>
          <w:rFonts w:ascii="Calibri" w:hAnsi="Calibri" w:cs="Calibri"/>
          <w:sz w:val="22"/>
        </w:rPr>
        <w:t>2005, no. 2005/9.</w:t>
      </w:r>
    </w:p>
    <w:p w14:paraId="10588BAD" w14:textId="77777777" w:rsidR="00EF20BD" w:rsidRPr="00EF20BD" w:rsidRDefault="00EF20BD" w:rsidP="00EF20BD">
      <w:pPr>
        <w:pStyle w:val="NormalWeb"/>
        <w:rPr>
          <w:rFonts w:ascii="Calibri" w:hAnsi="Calibri" w:cs="Calibri"/>
          <w:sz w:val="22"/>
        </w:rPr>
      </w:pPr>
      <w:r w:rsidRPr="00EF20BD">
        <w:rPr>
          <w:rFonts w:ascii="Calibri" w:hAnsi="Calibri" w:cs="Calibri"/>
          <w:sz w:val="22"/>
        </w:rPr>
        <w:t>[15] G. Collodi, G. Azzaro and N. Ferrari, "Techno-Economic Evaluation of SMR Based Standalone (Merchant) Hydrogen Plant with CCS"</w:t>
      </w:r>
      <w:r w:rsidRPr="00EF20BD">
        <w:rPr>
          <w:rFonts w:ascii="Calibri" w:hAnsi="Calibri" w:cs="Calibri"/>
          <w:i/>
          <w:iCs/>
          <w:sz w:val="22"/>
        </w:rPr>
        <w:t xml:space="preserve"> IEAGHG Technical Report, Cheltenham, UK. </w:t>
      </w:r>
      <w:r w:rsidRPr="00EF20BD">
        <w:rPr>
          <w:rFonts w:ascii="Calibri" w:hAnsi="Calibri" w:cs="Calibri"/>
          <w:sz w:val="22"/>
        </w:rPr>
        <w:t>2017.</w:t>
      </w:r>
    </w:p>
    <w:p w14:paraId="2FF32B9D" w14:textId="77777777" w:rsidR="00EF20BD" w:rsidRPr="00EF20BD" w:rsidRDefault="00EF20BD" w:rsidP="00EF20BD">
      <w:pPr>
        <w:pStyle w:val="NormalWeb"/>
        <w:rPr>
          <w:rFonts w:ascii="Calibri" w:hAnsi="Calibri" w:cs="Calibri"/>
          <w:sz w:val="22"/>
        </w:rPr>
      </w:pPr>
      <w:r w:rsidRPr="00EF20BD">
        <w:rPr>
          <w:rFonts w:ascii="Calibri" w:hAnsi="Calibri" w:cs="Calibri"/>
          <w:sz w:val="22"/>
        </w:rPr>
        <w:lastRenderedPageBreak/>
        <w:t>[16] S. Roussanaly, E. Rubin, M.V. Der Spek, N. Berghout, G. Booras, T. Fout, M. Garcia, S. Gardarsdottir, M. Matuszewsk and S. McCoy, "Towards improved guidelines for cost evaluation of CO2 capture technologies" 2019.</w:t>
      </w:r>
    </w:p>
    <w:p w14:paraId="75A33AEC" w14:textId="276EA0AF" w:rsidR="009E6219" w:rsidRPr="009E6219" w:rsidRDefault="00EF20BD" w:rsidP="00EF20BD">
      <w:r w:rsidRPr="00EF20BD">
        <w:rPr>
          <w:rFonts w:ascii="Calibri" w:eastAsia="Times New Roman" w:hAnsi="Calibri" w:cs="Calibri"/>
        </w:rPr>
        <w:t> </w:t>
      </w:r>
      <w:r w:rsidR="00426BEF">
        <w:fldChar w:fldCharType="end"/>
      </w:r>
    </w:p>
    <w:p w14:paraId="693A7769" w14:textId="77777777" w:rsidR="00CB693D" w:rsidRPr="00CB693D" w:rsidRDefault="00CB693D" w:rsidP="00CB693D"/>
    <w:sectPr w:rsidR="00CB693D" w:rsidRPr="00CB693D" w:rsidSect="00055A59">
      <w:headerReference w:type="default" r:id="rId31"/>
      <w:footerReference w:type="defaul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98C58" w14:textId="77777777" w:rsidR="00C95E50" w:rsidRDefault="00C95E50" w:rsidP="001B776F">
      <w:pPr>
        <w:spacing w:after="0" w:line="240" w:lineRule="auto"/>
      </w:pPr>
      <w:r>
        <w:separator/>
      </w:r>
    </w:p>
  </w:endnote>
  <w:endnote w:type="continuationSeparator" w:id="0">
    <w:p w14:paraId="7D0195E4" w14:textId="77777777" w:rsidR="00C95E50" w:rsidRDefault="00C95E50" w:rsidP="001B776F">
      <w:pPr>
        <w:spacing w:after="0" w:line="240" w:lineRule="auto"/>
      </w:pPr>
      <w:r>
        <w:continuationSeparator/>
      </w:r>
    </w:p>
  </w:endnote>
  <w:endnote w:type="continuationNotice" w:id="1">
    <w:p w14:paraId="7824FCD3" w14:textId="77777777" w:rsidR="00C95E50" w:rsidRDefault="00C95E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D93B" w14:textId="77777777" w:rsidR="00A827FD" w:rsidRDefault="00A827FD">
    <w:pPr>
      <w:pStyle w:val="Footer"/>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Pr>
        <w:caps/>
        <w:noProof/>
        <w:color w:val="5B9BD5" w:themeColor="accent1"/>
      </w:rPr>
      <w:t>13</w:t>
    </w:r>
    <w:r>
      <w:rPr>
        <w:caps/>
        <w:color w:val="5B9BD5" w:themeColor="accent1"/>
      </w:rPr>
      <w:fldChar w:fldCharType="end"/>
    </w:r>
  </w:p>
  <w:p w14:paraId="1159A705" w14:textId="77777777" w:rsidR="00A827FD" w:rsidRDefault="00A82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D117D" w14:textId="77777777" w:rsidR="00C95E50" w:rsidRDefault="00C95E50" w:rsidP="001B776F">
      <w:pPr>
        <w:spacing w:after="0" w:line="240" w:lineRule="auto"/>
      </w:pPr>
      <w:r>
        <w:separator/>
      </w:r>
    </w:p>
  </w:footnote>
  <w:footnote w:type="continuationSeparator" w:id="0">
    <w:p w14:paraId="66651AF5" w14:textId="77777777" w:rsidR="00C95E50" w:rsidRDefault="00C95E50" w:rsidP="001B776F">
      <w:pPr>
        <w:spacing w:after="0" w:line="240" w:lineRule="auto"/>
      </w:pPr>
      <w:r>
        <w:continuationSeparator/>
      </w:r>
    </w:p>
  </w:footnote>
  <w:footnote w:type="continuationNotice" w:id="1">
    <w:p w14:paraId="4BB3D581" w14:textId="77777777" w:rsidR="00C95E50" w:rsidRDefault="00C95E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1C70" w14:textId="4F429A24" w:rsidR="00A827FD" w:rsidRPr="00C6571D" w:rsidRDefault="00A827FD">
    <w:pPr>
      <w:pStyle w:val="Header"/>
      <w:rPr>
        <w:sz w:val="18"/>
        <w:lang w:val="es-ES"/>
      </w:rPr>
    </w:pPr>
    <w:r w:rsidRPr="00C6571D">
      <w:rPr>
        <w:sz w:val="18"/>
        <w:lang w:val="es-ES"/>
      </w:rPr>
      <w:t xml:space="preserve">SEA Tool </w:t>
    </w:r>
    <w:r w:rsidR="00E96B7A" w:rsidRPr="00C6571D">
      <w:rPr>
        <w:sz w:val="18"/>
        <w:lang w:val="es-ES"/>
      </w:rPr>
      <w:t>User Guide</w:t>
    </w:r>
    <w:r w:rsidRPr="00C6571D">
      <w:rPr>
        <w:sz w:val="18"/>
        <w:lang w:val="es-ES"/>
      </w:rPr>
      <w:t xml:space="preserve"> </w:t>
    </w:r>
    <w:r w:rsidRPr="00C6571D">
      <w:rPr>
        <w:sz w:val="18"/>
        <w:lang w:val="es-ES"/>
      </w:rPr>
      <w:tab/>
    </w:r>
    <w:r w:rsidRPr="00C6571D">
      <w:rPr>
        <w:sz w:val="18"/>
        <w:lang w:val="es-ES"/>
      </w:rPr>
      <w:tab/>
      <w:t>Universidad Politécnica de Madrid / SINTEF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4446F"/>
    <w:multiLevelType w:val="multilevel"/>
    <w:tmpl w:val="61A2FC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AAF6C8A"/>
    <w:multiLevelType w:val="multilevel"/>
    <w:tmpl w:val="210055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MDUxNjExMjE1MTdX0lEKTi0uzszPAykwqQUAdMAaqywAAAA="/>
  </w:docVars>
  <w:rsids>
    <w:rsidRoot w:val="00AF72F7"/>
    <w:rsid w:val="00013478"/>
    <w:rsid w:val="0001715C"/>
    <w:rsid w:val="000239B1"/>
    <w:rsid w:val="00024C89"/>
    <w:rsid w:val="00033784"/>
    <w:rsid w:val="000340FF"/>
    <w:rsid w:val="00051B0B"/>
    <w:rsid w:val="00055A59"/>
    <w:rsid w:val="0006306C"/>
    <w:rsid w:val="00066747"/>
    <w:rsid w:val="000821AA"/>
    <w:rsid w:val="000975D5"/>
    <w:rsid w:val="000A3720"/>
    <w:rsid w:val="000A4845"/>
    <w:rsid w:val="000D29F7"/>
    <w:rsid w:val="000D2B92"/>
    <w:rsid w:val="000F070C"/>
    <w:rsid w:val="000F0C27"/>
    <w:rsid w:val="000F1EE2"/>
    <w:rsid w:val="001115A7"/>
    <w:rsid w:val="00125F64"/>
    <w:rsid w:val="00136A38"/>
    <w:rsid w:val="0015008D"/>
    <w:rsid w:val="00154DB8"/>
    <w:rsid w:val="00164629"/>
    <w:rsid w:val="00180C23"/>
    <w:rsid w:val="00184251"/>
    <w:rsid w:val="00191A0F"/>
    <w:rsid w:val="00193223"/>
    <w:rsid w:val="00197706"/>
    <w:rsid w:val="001A2C20"/>
    <w:rsid w:val="001A3BEB"/>
    <w:rsid w:val="001A4BA7"/>
    <w:rsid w:val="001B776F"/>
    <w:rsid w:val="001C1ABC"/>
    <w:rsid w:val="001C59F5"/>
    <w:rsid w:val="001E2520"/>
    <w:rsid w:val="002141F3"/>
    <w:rsid w:val="002219F2"/>
    <w:rsid w:val="0023391F"/>
    <w:rsid w:val="0024052A"/>
    <w:rsid w:val="00245031"/>
    <w:rsid w:val="00245453"/>
    <w:rsid w:val="0026681A"/>
    <w:rsid w:val="00266D64"/>
    <w:rsid w:val="00277FBD"/>
    <w:rsid w:val="0028279B"/>
    <w:rsid w:val="00284731"/>
    <w:rsid w:val="0029010D"/>
    <w:rsid w:val="002901E1"/>
    <w:rsid w:val="0029269B"/>
    <w:rsid w:val="002E6017"/>
    <w:rsid w:val="002E78E1"/>
    <w:rsid w:val="00301A70"/>
    <w:rsid w:val="003149A6"/>
    <w:rsid w:val="00335C1F"/>
    <w:rsid w:val="00335F38"/>
    <w:rsid w:val="003373C5"/>
    <w:rsid w:val="0034198D"/>
    <w:rsid w:val="00374EE0"/>
    <w:rsid w:val="00380483"/>
    <w:rsid w:val="003812E1"/>
    <w:rsid w:val="003815C3"/>
    <w:rsid w:val="00384E08"/>
    <w:rsid w:val="00391F15"/>
    <w:rsid w:val="003A5D16"/>
    <w:rsid w:val="003A7275"/>
    <w:rsid w:val="003B7D1D"/>
    <w:rsid w:val="003E3CAE"/>
    <w:rsid w:val="003F129D"/>
    <w:rsid w:val="00406DF7"/>
    <w:rsid w:val="004262B3"/>
    <w:rsid w:val="00426BEF"/>
    <w:rsid w:val="004339CE"/>
    <w:rsid w:val="0044233B"/>
    <w:rsid w:val="00447EF5"/>
    <w:rsid w:val="004646CD"/>
    <w:rsid w:val="004647A3"/>
    <w:rsid w:val="004757E4"/>
    <w:rsid w:val="00485DEF"/>
    <w:rsid w:val="004A1343"/>
    <w:rsid w:val="004D6AE4"/>
    <w:rsid w:val="004F296D"/>
    <w:rsid w:val="00506C94"/>
    <w:rsid w:val="005117F2"/>
    <w:rsid w:val="005149D2"/>
    <w:rsid w:val="00522D76"/>
    <w:rsid w:val="00524636"/>
    <w:rsid w:val="00524B7E"/>
    <w:rsid w:val="00524FAC"/>
    <w:rsid w:val="00525082"/>
    <w:rsid w:val="00525C78"/>
    <w:rsid w:val="00537528"/>
    <w:rsid w:val="00540CA5"/>
    <w:rsid w:val="00545641"/>
    <w:rsid w:val="00561E0D"/>
    <w:rsid w:val="00562486"/>
    <w:rsid w:val="00574BDF"/>
    <w:rsid w:val="00587B4F"/>
    <w:rsid w:val="00591445"/>
    <w:rsid w:val="005A31D2"/>
    <w:rsid w:val="005A478C"/>
    <w:rsid w:val="005B05B9"/>
    <w:rsid w:val="005B0D3D"/>
    <w:rsid w:val="005B4AB8"/>
    <w:rsid w:val="005B724E"/>
    <w:rsid w:val="005C21F2"/>
    <w:rsid w:val="005E2535"/>
    <w:rsid w:val="005E71F1"/>
    <w:rsid w:val="00610BD2"/>
    <w:rsid w:val="00632B63"/>
    <w:rsid w:val="006348B6"/>
    <w:rsid w:val="00646484"/>
    <w:rsid w:val="006632AE"/>
    <w:rsid w:val="00675F0A"/>
    <w:rsid w:val="00682EE9"/>
    <w:rsid w:val="00683A46"/>
    <w:rsid w:val="006A51E3"/>
    <w:rsid w:val="006A53AB"/>
    <w:rsid w:val="006C5FB7"/>
    <w:rsid w:val="006D5091"/>
    <w:rsid w:val="006E2424"/>
    <w:rsid w:val="006E7619"/>
    <w:rsid w:val="006E777A"/>
    <w:rsid w:val="006F34F0"/>
    <w:rsid w:val="00715B97"/>
    <w:rsid w:val="00761021"/>
    <w:rsid w:val="0076162C"/>
    <w:rsid w:val="00767664"/>
    <w:rsid w:val="0077093B"/>
    <w:rsid w:val="007766BC"/>
    <w:rsid w:val="0077673F"/>
    <w:rsid w:val="007A391C"/>
    <w:rsid w:val="007C4B08"/>
    <w:rsid w:val="007D4106"/>
    <w:rsid w:val="007F4B97"/>
    <w:rsid w:val="00802839"/>
    <w:rsid w:val="008054A9"/>
    <w:rsid w:val="008219FE"/>
    <w:rsid w:val="00831FB7"/>
    <w:rsid w:val="00843CCC"/>
    <w:rsid w:val="00847CF0"/>
    <w:rsid w:val="008535F1"/>
    <w:rsid w:val="00857482"/>
    <w:rsid w:val="00867C5D"/>
    <w:rsid w:val="0087653D"/>
    <w:rsid w:val="00885021"/>
    <w:rsid w:val="00885FA5"/>
    <w:rsid w:val="008B166C"/>
    <w:rsid w:val="008C39C3"/>
    <w:rsid w:val="008D34FF"/>
    <w:rsid w:val="008D3A4B"/>
    <w:rsid w:val="008D5ED9"/>
    <w:rsid w:val="008F500C"/>
    <w:rsid w:val="008F5899"/>
    <w:rsid w:val="008F7BA5"/>
    <w:rsid w:val="00902A79"/>
    <w:rsid w:val="00907D39"/>
    <w:rsid w:val="009100BA"/>
    <w:rsid w:val="00921EDE"/>
    <w:rsid w:val="00934FDD"/>
    <w:rsid w:val="00944C8B"/>
    <w:rsid w:val="00951836"/>
    <w:rsid w:val="0095250C"/>
    <w:rsid w:val="00975D96"/>
    <w:rsid w:val="00987C96"/>
    <w:rsid w:val="009A043B"/>
    <w:rsid w:val="009A5A48"/>
    <w:rsid w:val="009B2380"/>
    <w:rsid w:val="009C69F5"/>
    <w:rsid w:val="009D0FDE"/>
    <w:rsid w:val="009E6219"/>
    <w:rsid w:val="009F518B"/>
    <w:rsid w:val="00A0002F"/>
    <w:rsid w:val="00A3278F"/>
    <w:rsid w:val="00A336AD"/>
    <w:rsid w:val="00A3794B"/>
    <w:rsid w:val="00A37B61"/>
    <w:rsid w:val="00A505B7"/>
    <w:rsid w:val="00A73462"/>
    <w:rsid w:val="00A827FD"/>
    <w:rsid w:val="00A82D98"/>
    <w:rsid w:val="00A83D7B"/>
    <w:rsid w:val="00AA6FD5"/>
    <w:rsid w:val="00AB46E5"/>
    <w:rsid w:val="00AB67F8"/>
    <w:rsid w:val="00AB7DE1"/>
    <w:rsid w:val="00AD57B1"/>
    <w:rsid w:val="00AE5A55"/>
    <w:rsid w:val="00AF245B"/>
    <w:rsid w:val="00AF72F7"/>
    <w:rsid w:val="00B1581B"/>
    <w:rsid w:val="00B24526"/>
    <w:rsid w:val="00B31E68"/>
    <w:rsid w:val="00B370EC"/>
    <w:rsid w:val="00B42A5F"/>
    <w:rsid w:val="00B6219D"/>
    <w:rsid w:val="00B65FBD"/>
    <w:rsid w:val="00B96DEC"/>
    <w:rsid w:val="00BA04F9"/>
    <w:rsid w:val="00BA7206"/>
    <w:rsid w:val="00BB39FE"/>
    <w:rsid w:val="00BB4118"/>
    <w:rsid w:val="00BD3E6D"/>
    <w:rsid w:val="00BE1793"/>
    <w:rsid w:val="00BF0C1B"/>
    <w:rsid w:val="00C01556"/>
    <w:rsid w:val="00C06EA3"/>
    <w:rsid w:val="00C17F37"/>
    <w:rsid w:val="00C31C22"/>
    <w:rsid w:val="00C5659C"/>
    <w:rsid w:val="00C6571D"/>
    <w:rsid w:val="00C929AF"/>
    <w:rsid w:val="00C948D2"/>
    <w:rsid w:val="00C95E50"/>
    <w:rsid w:val="00C962A2"/>
    <w:rsid w:val="00C962BB"/>
    <w:rsid w:val="00CA4E15"/>
    <w:rsid w:val="00CB06E5"/>
    <w:rsid w:val="00CB1024"/>
    <w:rsid w:val="00CB4E7F"/>
    <w:rsid w:val="00CB693D"/>
    <w:rsid w:val="00CC3A85"/>
    <w:rsid w:val="00CF2BA2"/>
    <w:rsid w:val="00D3257A"/>
    <w:rsid w:val="00D33DBB"/>
    <w:rsid w:val="00D409D0"/>
    <w:rsid w:val="00D47451"/>
    <w:rsid w:val="00D50905"/>
    <w:rsid w:val="00D710FC"/>
    <w:rsid w:val="00D76634"/>
    <w:rsid w:val="00D82702"/>
    <w:rsid w:val="00D87C90"/>
    <w:rsid w:val="00D9330A"/>
    <w:rsid w:val="00D94140"/>
    <w:rsid w:val="00DA0F72"/>
    <w:rsid w:val="00DA16CE"/>
    <w:rsid w:val="00DA730C"/>
    <w:rsid w:val="00DB1339"/>
    <w:rsid w:val="00DB72DD"/>
    <w:rsid w:val="00DC5838"/>
    <w:rsid w:val="00DD567B"/>
    <w:rsid w:val="00DF0309"/>
    <w:rsid w:val="00E052A9"/>
    <w:rsid w:val="00E11447"/>
    <w:rsid w:val="00E33943"/>
    <w:rsid w:val="00E349D7"/>
    <w:rsid w:val="00E34F23"/>
    <w:rsid w:val="00E41032"/>
    <w:rsid w:val="00E5719B"/>
    <w:rsid w:val="00E64509"/>
    <w:rsid w:val="00E91C31"/>
    <w:rsid w:val="00E96B7A"/>
    <w:rsid w:val="00EA353A"/>
    <w:rsid w:val="00EA47C8"/>
    <w:rsid w:val="00EA7CE5"/>
    <w:rsid w:val="00EC5550"/>
    <w:rsid w:val="00EC7C5F"/>
    <w:rsid w:val="00ED34B8"/>
    <w:rsid w:val="00EE1824"/>
    <w:rsid w:val="00EE70E7"/>
    <w:rsid w:val="00EF20BD"/>
    <w:rsid w:val="00EF57D1"/>
    <w:rsid w:val="00F06C03"/>
    <w:rsid w:val="00F07A29"/>
    <w:rsid w:val="00F10B0F"/>
    <w:rsid w:val="00F155DE"/>
    <w:rsid w:val="00F67E65"/>
    <w:rsid w:val="00F743B4"/>
    <w:rsid w:val="00F92C88"/>
    <w:rsid w:val="00F94EF2"/>
    <w:rsid w:val="00FA5DFB"/>
    <w:rsid w:val="00FC52BC"/>
    <w:rsid w:val="00FD1975"/>
    <w:rsid w:val="00FD22DF"/>
    <w:rsid w:val="00FE4028"/>
    <w:rsid w:val="00FF38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0BC1A"/>
  <w15:chartTrackingRefBased/>
  <w15:docId w15:val="{88E17C17-6C78-43EE-AF45-1AB64AD0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784"/>
    <w:pPr>
      <w:spacing w:after="120"/>
      <w:jc w:val="both"/>
    </w:pPr>
    <w:rPr>
      <w:lang w:val="en-GB"/>
    </w:rPr>
  </w:style>
  <w:style w:type="paragraph" w:styleId="Heading1">
    <w:name w:val="heading 1"/>
    <w:basedOn w:val="Normal"/>
    <w:next w:val="Normal"/>
    <w:link w:val="Heading1Char"/>
    <w:uiPriority w:val="9"/>
    <w:qFormat/>
    <w:rsid w:val="00033784"/>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5A7"/>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15A7"/>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lang w:val="nb-NO"/>
    </w:rPr>
  </w:style>
  <w:style w:type="paragraph" w:styleId="Heading4">
    <w:name w:val="heading 4"/>
    <w:basedOn w:val="Normal"/>
    <w:next w:val="Normal"/>
    <w:link w:val="Heading4Char"/>
    <w:uiPriority w:val="9"/>
    <w:unhideWhenUsed/>
    <w:qFormat/>
    <w:rsid w:val="001115A7"/>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115A7"/>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115A7"/>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115A7"/>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115A7"/>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15A7"/>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784"/>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1115A7"/>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1115A7"/>
    <w:rPr>
      <w:rFonts w:asciiTheme="majorHAnsi" w:eastAsiaTheme="majorEastAsia" w:hAnsiTheme="majorHAnsi" w:cstheme="majorBidi"/>
      <w:color w:val="1F4D78" w:themeColor="accent1" w:themeShade="7F"/>
      <w:sz w:val="24"/>
      <w:szCs w:val="24"/>
      <w:lang w:val="nb-NO"/>
    </w:rPr>
  </w:style>
  <w:style w:type="paragraph" w:styleId="ListParagraph">
    <w:name w:val="List Paragraph"/>
    <w:basedOn w:val="Normal"/>
    <w:uiPriority w:val="34"/>
    <w:qFormat/>
    <w:rsid w:val="001115A7"/>
    <w:pPr>
      <w:ind w:left="720"/>
      <w:contextualSpacing/>
    </w:pPr>
  </w:style>
  <w:style w:type="paragraph" w:styleId="Caption">
    <w:name w:val="caption"/>
    <w:basedOn w:val="Normal"/>
    <w:next w:val="Normal"/>
    <w:uiPriority w:val="35"/>
    <w:unhideWhenUsed/>
    <w:qFormat/>
    <w:rsid w:val="001115A7"/>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115A7"/>
    <w:rPr>
      <w:rFonts w:asciiTheme="majorHAnsi" w:eastAsiaTheme="majorEastAsia" w:hAnsiTheme="majorHAnsi" w:cstheme="majorBidi"/>
      <w:i/>
      <w:iCs/>
      <w:color w:val="2E74B5" w:themeColor="accent1" w:themeShade="BF"/>
      <w:lang w:val="en-GB"/>
    </w:rPr>
  </w:style>
  <w:style w:type="paragraph" w:styleId="Header">
    <w:name w:val="header"/>
    <w:basedOn w:val="Normal"/>
    <w:link w:val="HeaderChar"/>
    <w:uiPriority w:val="99"/>
    <w:unhideWhenUsed/>
    <w:rsid w:val="001B77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76F"/>
  </w:style>
  <w:style w:type="paragraph" w:styleId="Footer">
    <w:name w:val="footer"/>
    <w:basedOn w:val="Normal"/>
    <w:link w:val="FooterChar"/>
    <w:uiPriority w:val="99"/>
    <w:unhideWhenUsed/>
    <w:rsid w:val="001B77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76F"/>
  </w:style>
  <w:style w:type="table" w:styleId="TableGrid">
    <w:name w:val="Table Grid"/>
    <w:basedOn w:val="TableNormal"/>
    <w:uiPriority w:val="39"/>
    <w:rsid w:val="00867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67C5D"/>
    <w:rPr>
      <w:color w:val="808080"/>
    </w:rPr>
  </w:style>
  <w:style w:type="table" w:styleId="GridTable1Light">
    <w:name w:val="Grid Table 1 Light"/>
    <w:basedOn w:val="TableNormal"/>
    <w:uiPriority w:val="46"/>
    <w:rsid w:val="00ED34B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339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426BEF"/>
    <w:pPr>
      <w:spacing w:before="100" w:beforeAutospacing="1" w:after="100" w:afterAutospacing="1" w:line="240" w:lineRule="auto"/>
    </w:pPr>
    <w:rPr>
      <w:rFonts w:ascii="Times New Roman" w:eastAsiaTheme="minorEastAsia" w:hAnsi="Times New Roman" w:cs="Times New Roman"/>
      <w:sz w:val="24"/>
      <w:szCs w:val="24"/>
      <w:lang w:eastAsia="es-ES"/>
    </w:rPr>
  </w:style>
  <w:style w:type="character" w:styleId="Hyperlink">
    <w:name w:val="Hyperlink"/>
    <w:basedOn w:val="DefaultParagraphFont"/>
    <w:uiPriority w:val="99"/>
    <w:unhideWhenUsed/>
    <w:rsid w:val="00426BEF"/>
    <w:rPr>
      <w:color w:val="0000FF"/>
      <w:u w:val="single"/>
    </w:rPr>
  </w:style>
  <w:style w:type="character" w:styleId="CommentReference">
    <w:name w:val="annotation reference"/>
    <w:basedOn w:val="DefaultParagraphFont"/>
    <w:uiPriority w:val="99"/>
    <w:semiHidden/>
    <w:unhideWhenUsed/>
    <w:rsid w:val="00BA7206"/>
    <w:rPr>
      <w:sz w:val="16"/>
      <w:szCs w:val="16"/>
    </w:rPr>
  </w:style>
  <w:style w:type="paragraph" w:styleId="CommentText">
    <w:name w:val="annotation text"/>
    <w:basedOn w:val="Normal"/>
    <w:link w:val="CommentTextChar"/>
    <w:uiPriority w:val="99"/>
    <w:unhideWhenUsed/>
    <w:rsid w:val="00BA7206"/>
    <w:pPr>
      <w:spacing w:line="240" w:lineRule="auto"/>
    </w:pPr>
    <w:rPr>
      <w:sz w:val="20"/>
      <w:szCs w:val="20"/>
    </w:rPr>
  </w:style>
  <w:style w:type="character" w:customStyle="1" w:styleId="CommentTextChar">
    <w:name w:val="Comment Text Char"/>
    <w:basedOn w:val="DefaultParagraphFont"/>
    <w:link w:val="CommentText"/>
    <w:uiPriority w:val="99"/>
    <w:rsid w:val="00BA7206"/>
    <w:rPr>
      <w:sz w:val="20"/>
      <w:szCs w:val="20"/>
    </w:rPr>
  </w:style>
  <w:style w:type="paragraph" w:styleId="CommentSubject">
    <w:name w:val="annotation subject"/>
    <w:basedOn w:val="CommentText"/>
    <w:next w:val="CommentText"/>
    <w:link w:val="CommentSubjectChar"/>
    <w:uiPriority w:val="99"/>
    <w:semiHidden/>
    <w:unhideWhenUsed/>
    <w:rsid w:val="00BA7206"/>
    <w:rPr>
      <w:b/>
      <w:bCs/>
    </w:rPr>
  </w:style>
  <w:style w:type="character" w:customStyle="1" w:styleId="CommentSubjectChar">
    <w:name w:val="Comment Subject Char"/>
    <w:basedOn w:val="CommentTextChar"/>
    <w:link w:val="CommentSubject"/>
    <w:uiPriority w:val="99"/>
    <w:semiHidden/>
    <w:rsid w:val="00BA7206"/>
    <w:rPr>
      <w:b/>
      <w:bCs/>
      <w:sz w:val="20"/>
      <w:szCs w:val="20"/>
    </w:rPr>
  </w:style>
  <w:style w:type="character" w:customStyle="1" w:styleId="Heading5Char">
    <w:name w:val="Heading 5 Char"/>
    <w:basedOn w:val="DefaultParagraphFont"/>
    <w:link w:val="Heading5"/>
    <w:uiPriority w:val="9"/>
    <w:semiHidden/>
    <w:rsid w:val="001115A7"/>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1115A7"/>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1115A7"/>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1115A7"/>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1115A7"/>
    <w:rPr>
      <w:rFonts w:asciiTheme="majorHAnsi" w:eastAsiaTheme="majorEastAsia" w:hAnsiTheme="majorHAnsi" w:cstheme="majorBidi"/>
      <w:i/>
      <w:iCs/>
      <w:color w:val="272727" w:themeColor="text1" w:themeTint="D8"/>
      <w:sz w:val="21"/>
      <w:szCs w:val="21"/>
      <w:lang w:val="en-GB"/>
    </w:rPr>
  </w:style>
  <w:style w:type="paragraph" w:styleId="NoSpacing">
    <w:name w:val="No Spacing"/>
    <w:uiPriority w:val="1"/>
    <w:qFormat/>
    <w:rsid w:val="001115A7"/>
    <w:pPr>
      <w:spacing w:after="0" w:line="240" w:lineRule="auto"/>
      <w:jc w:val="both"/>
    </w:pPr>
    <w:rPr>
      <w:lang w:val="en-GB"/>
    </w:rPr>
  </w:style>
  <w:style w:type="paragraph" w:styleId="Title">
    <w:name w:val="Title"/>
    <w:basedOn w:val="Normal"/>
    <w:next w:val="Normal"/>
    <w:link w:val="TitleChar"/>
    <w:uiPriority w:val="10"/>
    <w:qFormat/>
    <w:rsid w:val="000337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784"/>
    <w:rPr>
      <w:rFonts w:asciiTheme="majorHAnsi" w:eastAsiaTheme="majorEastAsia" w:hAnsiTheme="majorHAnsi" w:cstheme="majorBidi"/>
      <w:spacing w:val="-10"/>
      <w:kern w:val="28"/>
      <w:sz w:val="56"/>
      <w:szCs w:val="56"/>
      <w:lang w:val="en-GB"/>
    </w:rPr>
  </w:style>
  <w:style w:type="character" w:styleId="UnresolvedMention">
    <w:name w:val="Unresolved Mention"/>
    <w:basedOn w:val="DefaultParagraphFont"/>
    <w:uiPriority w:val="99"/>
    <w:semiHidden/>
    <w:unhideWhenUsed/>
    <w:rsid w:val="00EE1824"/>
    <w:rPr>
      <w:color w:val="605E5C"/>
      <w:shd w:val="clear" w:color="auto" w:fill="E1DFDD"/>
    </w:rPr>
  </w:style>
  <w:style w:type="character" w:styleId="FollowedHyperlink">
    <w:name w:val="FollowedHyperlink"/>
    <w:basedOn w:val="DefaultParagraphFont"/>
    <w:uiPriority w:val="99"/>
    <w:semiHidden/>
    <w:unhideWhenUsed/>
    <w:rsid w:val="00A827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9120">
      <w:bodyDiv w:val="1"/>
      <w:marLeft w:val="0"/>
      <w:marRight w:val="0"/>
      <w:marTop w:val="0"/>
      <w:marBottom w:val="0"/>
      <w:divBdr>
        <w:top w:val="none" w:sz="0" w:space="0" w:color="auto"/>
        <w:left w:val="none" w:sz="0" w:space="0" w:color="auto"/>
        <w:bottom w:val="none" w:sz="0" w:space="0" w:color="auto"/>
        <w:right w:val="none" w:sz="0" w:space="0" w:color="auto"/>
      </w:divBdr>
    </w:div>
    <w:div w:id="389883476">
      <w:bodyDiv w:val="1"/>
      <w:marLeft w:val="0"/>
      <w:marRight w:val="0"/>
      <w:marTop w:val="0"/>
      <w:marBottom w:val="0"/>
      <w:divBdr>
        <w:top w:val="none" w:sz="0" w:space="0" w:color="auto"/>
        <w:left w:val="none" w:sz="0" w:space="0" w:color="auto"/>
        <w:bottom w:val="none" w:sz="0" w:space="0" w:color="auto"/>
        <w:right w:val="none" w:sz="0" w:space="0" w:color="auto"/>
      </w:divBdr>
    </w:div>
    <w:div w:id="551619221">
      <w:bodyDiv w:val="1"/>
      <w:marLeft w:val="0"/>
      <w:marRight w:val="0"/>
      <w:marTop w:val="0"/>
      <w:marBottom w:val="0"/>
      <w:divBdr>
        <w:top w:val="none" w:sz="0" w:space="0" w:color="auto"/>
        <w:left w:val="none" w:sz="0" w:space="0" w:color="auto"/>
        <w:bottom w:val="none" w:sz="0" w:space="0" w:color="auto"/>
        <w:right w:val="none" w:sz="0" w:space="0" w:color="auto"/>
      </w:divBdr>
    </w:div>
    <w:div w:id="1244216405">
      <w:bodyDiv w:val="1"/>
      <w:marLeft w:val="0"/>
      <w:marRight w:val="0"/>
      <w:marTop w:val="0"/>
      <w:marBottom w:val="0"/>
      <w:divBdr>
        <w:top w:val="none" w:sz="0" w:space="0" w:color="auto"/>
        <w:left w:val="none" w:sz="0" w:space="0" w:color="auto"/>
        <w:bottom w:val="none" w:sz="0" w:space="0" w:color="auto"/>
        <w:right w:val="none" w:sz="0" w:space="0" w:color="auto"/>
      </w:divBdr>
    </w:div>
    <w:div w:id="1572424624">
      <w:bodyDiv w:val="1"/>
      <w:marLeft w:val="0"/>
      <w:marRight w:val="0"/>
      <w:marTop w:val="0"/>
      <w:marBottom w:val="0"/>
      <w:divBdr>
        <w:top w:val="none" w:sz="0" w:space="0" w:color="auto"/>
        <w:left w:val="none" w:sz="0" w:space="0" w:color="auto"/>
        <w:bottom w:val="none" w:sz="0" w:space="0" w:color="auto"/>
        <w:right w:val="none" w:sz="0" w:space="0" w:color="auto"/>
      </w:divBdr>
    </w:div>
    <w:div w:id="1645352477">
      <w:bodyDiv w:val="1"/>
      <w:marLeft w:val="0"/>
      <w:marRight w:val="0"/>
      <w:marTop w:val="0"/>
      <w:marBottom w:val="0"/>
      <w:divBdr>
        <w:top w:val="none" w:sz="0" w:space="0" w:color="auto"/>
        <w:left w:val="none" w:sz="0" w:space="0" w:color="auto"/>
        <w:bottom w:val="none" w:sz="0" w:space="0" w:color="auto"/>
        <w:right w:val="none" w:sz="0" w:space="0" w:color="auto"/>
      </w:divBdr>
    </w:div>
    <w:div w:id="167222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it.ly/2TTdfbo"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gnu.org/licenses/gpl-3.0.tx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SINTEF/Scale-Coupled-Open-Innovation-Network/blob/main/Economics/SEA%20Tool%20-%20Template.xlsm" TargetMode="Externa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em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www.chemengonlin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rpDocClassificationEnUs xmlns="8bbd4995-53b7-43e2-b62f-10947586ac31">Unrestricted</CorpDocClassificationEnUs>
    <CorpDocClassificationNbNo xmlns="8bbd4995-53b7-43e2-b62f-10947586ac31">Åpen</CorpDocClassificationNbNo>
    <CorpDocPageClassificationEnUs xmlns="8bbd4995-53b7-43e2-b62f-10947586ac31">Unrestricted</CorpDocPageClassificationEnUs>
    <CorpDocPageClassificationNbNo xmlns="8bbd4995-53b7-43e2-b62f-10947586ac31">Åpen</CorpDocPageClassificationNbNo>
    <CorpSiteAccess xmlns="8bbd4995-53b7-43e2-b62f-10947586ac31">Kun navngitte medlemmer</CorpSiteAccess>
    <CorpSiteClassification xmlns="8bbd4995-53b7-43e2-b62f-10947586ac31">Åpen</CorpSiteClassification>
    <CorpSiteZipContact xmlns="8bbd4995-53b7-43e2-b62f-10947586ac31" xsi:nil="true"/>
    <CorpSiteProjectLeader xmlns="8bbd4995-53b7-43e2-b62f-10947586ac31">
      <UserInfo>
        <DisplayName/>
        <AccountId xsi:nil="true"/>
        <AccountType/>
      </UserInfo>
    </CorpSiteProjectLeader>
    <CorpSiteSubTitle xmlns="8bbd4995-53b7-43e2-b62f-10947586ac31" xsi:nil="true"/>
    <CorpSiteTags xmlns="8bbd4995-53b7-43e2-b62f-10947586ac31" xsi:nil="true"/>
    <CorpSiteISBN xmlns="8bbd4995-53b7-43e2-b62f-10947586ac31" xsi:nil="true"/>
    <CorpWorkflowFeedback xmlns="8bbd4995-53b7-43e2-b62f-10947586ac31" xsi:nil="true"/>
    <CorpSiteRecipientPerson xmlns="8bbd4995-53b7-43e2-b62f-10947586ac31" xsi:nil="true"/>
    <CorpSiteProjectNumber xmlns="8bbd4995-53b7-43e2-b62f-10947586ac31" xsi:nil="true"/>
    <CorpSiteProjectName xmlns="8bbd4995-53b7-43e2-b62f-10947586ac31" xsi:nil="true"/>
    <CorpDocInstitute xmlns="8bbd4995-53b7-43e2-b62f-10947586ac31" xsi:nil="true"/>
    <CorpSiteInstitutePhone xmlns="8bbd4995-53b7-43e2-b62f-10947586ac31" xsi:nil="true"/>
    <CorpWorkflowStatus xmlns="8bbd4995-53b7-43e2-b62f-10947586ac31" xsi:nil="true"/>
    <CorpSiteProjectOwner xmlns="8bbd4995-53b7-43e2-b62f-10947586ac31">
      <UserInfo>
        <DisplayName/>
        <AccountId xsi:nil="true"/>
        <AccountType/>
      </UserInfo>
    </CorpSiteProjectOwner>
    <CorpSiteInstituteEmail xmlns="8bbd4995-53b7-43e2-b62f-10947586ac31" xsi:nil="true"/>
    <CorpSiteCoAuthors xmlns="8bbd4995-53b7-43e2-b62f-10947586ac31" xsi:nil="true"/>
    <CorpSiteDocumentAuthor xmlns="8bbd4995-53b7-43e2-b62f-10947586ac31">
      <UserInfo>
        <DisplayName/>
        <AccountId xsi:nil="true"/>
        <AccountType/>
      </UserInfo>
    </CorpSiteDocumentAuthor>
    <CorpSiteInstituteEnUs xmlns="8bbd4995-53b7-43e2-b62f-10947586ac31" xsi:nil="true"/>
    <CorpSiteRecipientCompany xmlns="8bbd4995-53b7-43e2-b62f-10947586ac31" xsi:nil="true"/>
    <CorpSiteDocLanguage xmlns="8bbd4995-53b7-43e2-b62f-10947586ac31" xsi:nil="true"/>
    <CorpDocVersion xmlns="8bbd4995-53b7-43e2-b62f-10947586ac31" xsi:nil="true"/>
    <CorpWorkflowApproval xmlns="8bbd4995-53b7-43e2-b62f-10947586ac31" xsi:nil="true"/>
    <ArchiveStatus xmlns="8bbd4995-53b7-43e2-b62f-10947586ac31" xsi:nil="true"/>
    <CorpSiteProjectQA xmlns="8bbd4995-53b7-43e2-b62f-10947586ac31">
      <UserInfo>
        <DisplayName/>
        <AccountId xsi:nil="true"/>
        <AccountType/>
      </UserInfo>
    </CorpSiteProjectQA>
    <CorpSiteZipAddress xmlns="8bbd4995-53b7-43e2-b62f-10947586ac31" xsi:nil="true"/>
    <CorpSiteVATNumber xmlns="8bbd4995-53b7-43e2-b62f-10947586ac31" xsi:nil="true"/>
    <CorpSiteReportNumber xmlns="8bbd4995-53b7-43e2-b62f-10947586ac31" xsi:nil="true"/>
    <CorpSiteOurRef xmlns="8bbd4995-53b7-43e2-b62f-10947586ac3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Generic document" ma:contentTypeID="0x01010031B82B69D2361148B4D8F7EC15680213080064A8C3CD78C859468EAC224A42287968" ma:contentTypeVersion="40" ma:contentTypeDescription="Create a new document." ma:contentTypeScope="" ma:versionID="1ef2345c7eada4a4d807fb40255003e0">
  <xsd:schema xmlns:xsd="http://www.w3.org/2001/XMLSchema" xmlns:xs="http://www.w3.org/2001/XMLSchema" xmlns:p="http://schemas.microsoft.com/office/2006/metadata/properties" xmlns:ns2="8bbd4995-53b7-43e2-b62f-10947586ac31" xmlns:ns3="35c35788-dca2-4064-b918-caad7388341a" targetNamespace="http://schemas.microsoft.com/office/2006/metadata/properties" ma:root="true" ma:fieldsID="9b0299c415f7670b0378db64c8739185" ns2:_="" ns3:_="">
    <xsd:import namespace="8bbd4995-53b7-43e2-b62f-10947586ac31"/>
    <xsd:import namespace="35c35788-dca2-4064-b918-caad7388341a"/>
    <xsd:element name="properties">
      <xsd:complexType>
        <xsd:sequence>
          <xsd:element name="documentManagement">
            <xsd:complexType>
              <xsd:all>
                <xsd:element ref="ns2:ArchiveStatus" minOccurs="0"/>
                <xsd:element ref="ns2:CorpWorkflowApproval" minOccurs="0"/>
                <xsd:element ref="ns2:CorpWorkflowFeedback" minOccurs="0"/>
                <xsd:element ref="ns2:CorpWorkflowStatus" minOccurs="0"/>
                <xsd:element ref="ns2:CorpSiteProjectNumber" minOccurs="0"/>
                <xsd:element ref="ns2:CorpSiteProjectName" minOccurs="0"/>
                <xsd:element ref="ns2:CorpSiteSubTitle" minOccurs="0"/>
                <xsd:element ref="ns2:CorpSiteAccess" minOccurs="0"/>
                <xsd:element ref="ns2:CorpSiteClassification" minOccurs="0"/>
                <xsd:element ref="ns2:CorpSiteTags" minOccurs="0"/>
                <xsd:element ref="ns2:CorpSiteProjectQA" minOccurs="0"/>
                <xsd:element ref="ns2:CorpSiteProjectOwner" minOccurs="0"/>
                <xsd:element ref="ns2:CorpSiteProjectLeader" minOccurs="0"/>
                <xsd:element ref="ns2:CorpSiteReportNumber" minOccurs="0"/>
                <xsd:element ref="ns2:CorpSiteISBN" minOccurs="0"/>
                <xsd:element ref="ns2:CorpSiteCoAuthors" minOccurs="0"/>
                <xsd:element ref="ns2:CorpSiteRecipientCompany" minOccurs="0"/>
                <xsd:element ref="ns2:CorpSiteRecipientPerson" minOccurs="0"/>
                <xsd:element ref="ns2:CorpSiteOurRef" minOccurs="0"/>
                <xsd:element ref="ns2:CorpSiteDocumentAuthor" minOccurs="0"/>
                <xsd:element ref="ns2:CorpSiteZipAddress" minOccurs="0"/>
                <xsd:element ref="ns2:CorpSiteZipContact" minOccurs="0"/>
                <xsd:element ref="ns2:CorpSiteVATNumber" minOccurs="0"/>
                <xsd:element ref="ns2:CorpSiteInstituteEmail" minOccurs="0"/>
                <xsd:element ref="ns2:CorpDocPageClassificationNbNo" minOccurs="0"/>
                <xsd:element ref="ns2:CorpDocClassificationEnUs" minOccurs="0"/>
                <xsd:element ref="ns2:CorpDocPageClassificationEnUs" minOccurs="0"/>
                <xsd:element ref="ns2:CorpDocClassificationNbNo" minOccurs="0"/>
                <xsd:element ref="ns2:CorpSiteInstituteEnUs" minOccurs="0"/>
                <xsd:element ref="ns2:CorpSiteInstitutePhone" minOccurs="0"/>
                <xsd:element ref="ns2:CorpSiteDocLanguage" minOccurs="0"/>
                <xsd:element ref="ns2:CorpDocInstitute" minOccurs="0"/>
                <xsd:element ref="ns2:CorpDocVers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d4995-53b7-43e2-b62f-10947586ac31" elementFormDefault="qualified">
    <xsd:import namespace="http://schemas.microsoft.com/office/2006/documentManagement/types"/>
    <xsd:import namespace="http://schemas.microsoft.com/office/infopath/2007/PartnerControls"/>
    <xsd:element name="ArchiveStatus" ma:index="8" nillable="true" ma:displayName="Archive Status" ma:internalName="ArchiveStatus">
      <xsd:simpleType>
        <xsd:restriction base="dms:Text">
          <xsd:maxLength value="255"/>
        </xsd:restriction>
      </xsd:simpleType>
    </xsd:element>
    <xsd:element name="CorpWorkflowApproval" ma:index="9" nillable="true" ma:displayName="Approval Status" ma:internalName="CorpWorkflowApproval">
      <xsd:simpleType>
        <xsd:restriction base="dms:Text">
          <xsd:maxLength value="255"/>
        </xsd:restriction>
      </xsd:simpleType>
    </xsd:element>
    <xsd:element name="CorpWorkflowFeedback" ma:index="10" nillable="true" ma:displayName="Reviewal Status" ma:internalName="CorpWorkflowFeedback">
      <xsd:simpleType>
        <xsd:restriction base="dms:Text">
          <xsd:maxLength value="255"/>
        </xsd:restriction>
      </xsd:simpleType>
    </xsd:element>
    <xsd:element name="CorpWorkflowStatus" ma:index="11" nillable="true" ma:displayName="Workflow Status" ma:internalName="CorpWorkflowStatus">
      <xsd:simpleType>
        <xsd:restriction base="dms:Text">
          <xsd:maxLength value="255"/>
        </xsd:restriction>
      </xsd:simpleType>
    </xsd:element>
    <xsd:element name="CorpSiteProjectNumber" ma:index="12" nillable="true" ma:displayName="Project Number" ma:default="" ma:internalName="CorpSiteProjectNumber">
      <xsd:simpleType>
        <xsd:restriction base="dms:Text">
          <xsd:maxLength value="255"/>
        </xsd:restriction>
      </xsd:simpleType>
    </xsd:element>
    <xsd:element name="CorpSiteProjectName" ma:index="13" nillable="true" ma:displayName="Project Name" ma:internalName="CorpSiteProjectName">
      <xsd:simpleType>
        <xsd:restriction base="dms:Text">
          <xsd:maxLength value="255"/>
        </xsd:restriction>
      </xsd:simpleType>
    </xsd:element>
    <xsd:element name="CorpSiteSubTitle" ma:index="14" nillable="true" ma:displayName="Sub Title" ma:internalName="CorpSiteSubTitle">
      <xsd:simpleType>
        <xsd:restriction base="dms:Text">
          <xsd:maxLength value="255"/>
        </xsd:restriction>
      </xsd:simpleType>
    </xsd:element>
    <xsd:element name="CorpSiteAccess" ma:index="15" nillable="true" ma:displayName="Access level" ma:default="Kun navngitte medlemmer" ma:format="Dropdown" ma:internalName="CorpSiteAccess">
      <xsd:simpleType>
        <xsd:restriction base="dms:Choice">
          <xsd:enumeration value="Kun navngitte medlemmer"/>
          <xsd:enumeration value="SINTEF"/>
          <xsd:enumeration value="Institutt"/>
          <xsd:enumeration value="Avdeling"/>
          <xsd:maxLength value="255"/>
        </xsd:restriction>
      </xsd:simpleType>
    </xsd:element>
    <xsd:element name="CorpSiteClassification" ma:index="16" nillable="true" ma:displayName="Classification" ma:default="Åpen" ma:internalName="CorpSiteClassification">
      <xsd:simpleType>
        <xsd:restriction base="dms:Choice">
          <xsd:enumeration value="Åpen"/>
          <xsd:enumeration value="Fortrolig"/>
          <xsd:enumeration value="Strengt fortrolig"/>
          <xsd:maxLength value="255"/>
        </xsd:restriction>
      </xsd:simpleType>
    </xsd:element>
    <xsd:element name="CorpSiteTags" ma:index="17" nillable="true" ma:displayName="Tags" ma:internalName="CorpSiteTags">
      <xsd:simpleType>
        <xsd:restriction base="dms:Text">
          <xsd:maxLength value="255"/>
        </xsd:restriction>
      </xsd:simpleType>
    </xsd:element>
    <xsd:element name="CorpSiteProjectQA" ma:index="18" nillable="true" ma:displayName="QA" ma:list="UserInfo" ma:SharePointGroup="0" ma:internalName="CorpSiteProjectQA"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Owner" ma:index="19" nillable="true" ma:displayName="Project Owner" ma:list="UserInfo" ma:SharePointGroup="0" ma:internalName="CorpSiteProjec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ProjectLeader" ma:index="20" nillable="true" ma:displayName="Project Leader" ma:list="UserInfo" ma:SharePointGroup="0" ma:internalName="CorpSiteProjectLead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ReportNumber" ma:index="21" nillable="true" ma:displayName="Report Number" ma:internalName="CorpSiteReportNumber">
      <xsd:simpleType>
        <xsd:restriction base="dms:Text">
          <xsd:maxLength value="255"/>
        </xsd:restriction>
      </xsd:simpleType>
    </xsd:element>
    <xsd:element name="CorpSiteISBN" ma:index="22" nillable="true" ma:displayName="ISBN" ma:internalName="CorpSiteISBN">
      <xsd:simpleType>
        <xsd:restriction base="dms:Text">
          <xsd:maxLength value="255"/>
        </xsd:restriction>
      </xsd:simpleType>
    </xsd:element>
    <xsd:element name="CorpSiteCoAuthors" ma:index="23" nillable="true" ma:displayName="Co Authors" ma:internalName="CorpSiteCoAuthors">
      <xsd:simpleType>
        <xsd:restriction base="dms:Text">
          <xsd:maxLength value="255"/>
        </xsd:restriction>
      </xsd:simpleType>
    </xsd:element>
    <xsd:element name="CorpSiteRecipientCompany" ma:index="24" nillable="true" ma:displayName="Recipient Company" ma:internalName="CorpSiteRecipientCompany">
      <xsd:simpleType>
        <xsd:restriction base="dms:Text">
          <xsd:maxLength value="255"/>
        </xsd:restriction>
      </xsd:simpleType>
    </xsd:element>
    <xsd:element name="CorpSiteRecipientPerson" ma:index="25" nillable="true" ma:displayName="Recipient Person" ma:internalName="CorpSiteRecipientPerson">
      <xsd:simpleType>
        <xsd:restriction base="dms:Text">
          <xsd:maxLength value="255"/>
        </xsd:restriction>
      </xsd:simpleType>
    </xsd:element>
    <xsd:element name="CorpSiteOurRef" ma:index="26" nillable="true" ma:displayName="Our Ref" ma:internalName="CorpSiteOurRef">
      <xsd:simpleType>
        <xsd:restriction base="dms:Text">
          <xsd:maxLength value="255"/>
        </xsd:restriction>
      </xsd:simpleType>
    </xsd:element>
    <xsd:element name="CorpSiteDocumentAuthor" ma:index="27" nillable="true" ma:displayName="Document Author" ma:internalName="CorpSiteDocumentAutho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rpSiteZipAddress" ma:index="28" nillable="true" ma:displayName="Address" ma:internalName="CorpSiteZipAddress">
      <xsd:simpleType>
        <xsd:restriction base="dms:Note">
          <xsd:maxLength value="255"/>
        </xsd:restriction>
      </xsd:simpleType>
    </xsd:element>
    <xsd:element name="CorpSiteZipContact" ma:index="29" nillable="true" ma:displayName="Contact" ma:internalName="CorpSiteZipContact">
      <xsd:simpleType>
        <xsd:restriction base="dms:Note">
          <xsd:maxLength value="255"/>
        </xsd:restriction>
      </xsd:simpleType>
    </xsd:element>
    <xsd:element name="CorpSiteVATNumber" ma:index="30" nillable="true" ma:displayName="VAT Number" ma:internalName="CorpSiteVATNumber">
      <xsd:simpleType>
        <xsd:restriction base="dms:Text">
          <xsd:maxLength value="255"/>
        </xsd:restriction>
      </xsd:simpleType>
    </xsd:element>
    <xsd:element name="CorpSiteInstituteEmail" ma:index="31" nillable="true" ma:displayName="Email Institute" ma:internalName="CorpSiteInstituteEmail">
      <xsd:simpleType>
        <xsd:restriction base="dms:Text">
          <xsd:maxLength value="255"/>
        </xsd:restriction>
      </xsd:simpleType>
    </xsd:element>
    <xsd:element name="CorpDocPageClassificationNbNo" ma:index="32" nillable="true" ma:displayName="Gradering Denne Siden" ma:default="Åpen" ma:internalName="CorpDocPageClassificationNbNo">
      <xsd:simpleType>
        <xsd:restriction base="dms:Choice">
          <xsd:enumeration value="Åpen"/>
          <xsd:enumeration value="Intern"/>
          <xsd:enumeration value="Fortrolig"/>
          <xsd:enumeration value="Strengt fortrolig"/>
          <xsd:maxLength value="255"/>
        </xsd:restriction>
      </xsd:simpleType>
    </xsd:element>
    <xsd:element name="CorpDocClassificationEnUs" ma:index="33" nillable="true" ma:displayName="Classification" ma:default="Unrestricted" ma:internalName="CorpDocClassificationEnUs">
      <xsd:simpleType>
        <xsd:restriction base="dms:Choice">
          <xsd:enumeration value="Unrestricted"/>
          <xsd:enumeration value="Internal"/>
          <xsd:enumeration value="Restricted"/>
          <xsd:enumeration value="Confidential"/>
          <xsd:maxLength value="255"/>
        </xsd:restriction>
      </xsd:simpleType>
    </xsd:element>
    <xsd:element name="CorpDocPageClassificationEnUs" ma:index="34" nillable="true" ma:displayName="Classification This Page" ma:default="Unrestricted" ma:internalName="CorpDocPageClassificationEnUs">
      <xsd:simpleType>
        <xsd:restriction base="dms:Choice">
          <xsd:enumeration value="Unrestricted"/>
          <xsd:enumeration value="Internal"/>
          <xsd:enumeration value="Restricted"/>
          <xsd:enumeration value="Confidential"/>
          <xsd:maxLength value="255"/>
        </xsd:restriction>
      </xsd:simpleType>
    </xsd:element>
    <xsd:element name="CorpDocClassificationNbNo" ma:index="35" nillable="true" ma:displayName="Gradering" ma:default="Åpen" ma:internalName="CorpDocClassificationNbNo">
      <xsd:simpleType>
        <xsd:restriction base="dms:Choice">
          <xsd:enumeration value="Åpen"/>
          <xsd:enumeration value="Intern"/>
          <xsd:enumeration value="Fortrolig"/>
          <xsd:enumeration value="Strengt fortrolig"/>
          <xsd:maxLength value="255"/>
        </xsd:restriction>
      </xsd:simpleType>
    </xsd:element>
    <xsd:element name="CorpSiteInstituteEnUs" ma:index="36" nillable="true" ma:displayName="InstituteEng" ma:internalName="CorpSiteInstituteEnUs">
      <xsd:simpleType>
        <xsd:restriction base="dms:Text">
          <xsd:maxLength value="255"/>
        </xsd:restriction>
      </xsd:simpleType>
    </xsd:element>
    <xsd:element name="CorpSiteInstitutePhone" ma:index="37" nillable="true" ma:displayName="Phone Instutute" ma:internalName="CorpSiteInstitutePhone">
      <xsd:simpleType>
        <xsd:restriction base="dms:Text">
          <xsd:maxLength value="255"/>
        </xsd:restriction>
      </xsd:simpleType>
    </xsd:element>
    <xsd:element name="CorpSiteDocLanguage" ma:index="38" nillable="true" ma:displayName="Language" ma:internalName="CorpSiteDocLanguage">
      <xsd:simpleType>
        <xsd:restriction base="dms:Text">
          <xsd:maxLength value="255"/>
        </xsd:restriction>
      </xsd:simpleType>
    </xsd:element>
    <xsd:element name="CorpDocInstitute" ma:index="39" nillable="true" ma:displayName="Institute" ma:internalName="CorpDocInstitute">
      <xsd:simpleType>
        <xsd:restriction base="dms:Text">
          <xsd:maxLength value="255"/>
        </xsd:restriction>
      </xsd:simpleType>
    </xsd:element>
    <xsd:element name="CorpDocVersion" ma:index="40" nillable="true" ma:displayName="Version" ma:internalName="CorpDoc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c35788-dca2-4064-b918-caad7388341a" elementFormDefault="qualified">
    <xsd:import namespace="http://schemas.microsoft.com/office/2006/documentManagement/types"/>
    <xsd:import namespace="http://schemas.microsoft.com/office/infopath/2007/PartnerControls"/>
    <xsd:element name="MediaServiceMetadata" ma:index="41" nillable="true" ma:displayName="MediaServiceMetadata" ma:hidden="true" ma:internalName="MediaServiceMetadata" ma:readOnly="true">
      <xsd:simpleType>
        <xsd:restriction base="dms:Note"/>
      </xsd:simpleType>
    </xsd:element>
    <xsd:element name="MediaServiceFastMetadata" ma:index="42" nillable="true" ma:displayName="MediaServiceFastMetadata" ma:hidden="true" ma:internalName="MediaServiceFastMetadata" ma:readOnly="true">
      <xsd:simpleType>
        <xsd:restriction base="dms:Note"/>
      </xsd:simpleType>
    </xsd:element>
    <xsd:element name="MediaServiceAutoKeyPoints" ma:index="43" nillable="true" ma:displayName="MediaServiceAutoKeyPoints" ma:hidden="true" ma:internalName="MediaServiceAutoKeyPoints" ma:readOnly="true">
      <xsd:simpleType>
        <xsd:restriction base="dms:Note"/>
      </xsd:simpleType>
    </xsd:element>
    <xsd:element name="MediaServiceKeyPoints" ma:index="4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C81B32-342B-4F1F-92E7-6BDCD9A21D56}">
  <ds:schemaRefs>
    <ds:schemaRef ds:uri="http://schemas.microsoft.com/office/2006/metadata/properties"/>
    <ds:schemaRef ds:uri="http://schemas.microsoft.com/office/infopath/2007/PartnerControls"/>
    <ds:schemaRef ds:uri="8bbd4995-53b7-43e2-b62f-10947586ac31"/>
  </ds:schemaRefs>
</ds:datastoreItem>
</file>

<file path=customXml/itemProps2.xml><?xml version="1.0" encoding="utf-8"?>
<ds:datastoreItem xmlns:ds="http://schemas.openxmlformats.org/officeDocument/2006/customXml" ds:itemID="{E6F6813E-BB63-4DC9-9848-EE9A5CB43D7D}">
  <ds:schemaRefs>
    <ds:schemaRef ds:uri="http://schemas.openxmlformats.org/officeDocument/2006/bibliography"/>
  </ds:schemaRefs>
</ds:datastoreItem>
</file>

<file path=customXml/itemProps3.xml><?xml version="1.0" encoding="utf-8"?>
<ds:datastoreItem xmlns:ds="http://schemas.openxmlformats.org/officeDocument/2006/customXml" ds:itemID="{2C8F3868-4537-4CA3-B7C1-BB572BC04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d4995-53b7-43e2-b62f-10947586ac31"/>
    <ds:schemaRef ds:uri="35c35788-dca2-4064-b918-caad738834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AF4C9E-9029-4FE3-B36E-B08B849B0C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18</Pages>
  <Words>5619</Words>
  <Characters>30906</Characters>
  <Application>Microsoft Office Word</Application>
  <DocSecurity>0</DocSecurity>
  <Lines>257</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CARLOS RAFAEL ARNAIZ DEL POZO</cp:lastModifiedBy>
  <cp:revision>8</cp:revision>
  <dcterms:created xsi:type="dcterms:W3CDTF">2021-06-12T08:37:00Z</dcterms:created>
  <dcterms:modified xsi:type="dcterms:W3CDTF">2021-06-30T11:03:00Z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user:5bf2d3bbe4b045abd3993c4d</vt:lpwstr>
  </property>
  <property fmtid="{D5CDD505-2E9C-101B-9397-08002B2CF9AE}" pid="3" name="WnCSubscriberId">
    <vt:lpwstr>0</vt:lpwstr>
  </property>
  <property fmtid="{D5CDD505-2E9C-101B-9397-08002B2CF9AE}" pid="4" name="WnCOutputStyleId">
    <vt:lpwstr>rwuserstyle:5df8df0afc9ae407c6e20479</vt:lpwstr>
  </property>
  <property fmtid="{D5CDD505-2E9C-101B-9397-08002B2CF9AE}" pid="5" name="RWProductId">
    <vt:lpwstr>Flow</vt:lpwstr>
  </property>
  <property fmtid="{D5CDD505-2E9C-101B-9397-08002B2CF9AE}" pid="6" name="RWProjectId">
    <vt:lpwstr>ap:5c0925fee4b0435efe4bb461</vt:lpwstr>
  </property>
  <property fmtid="{D5CDD505-2E9C-101B-9397-08002B2CF9AE}" pid="7" name="WnC4Folder">
    <vt:lpwstr>Documents///SEA Tool - User Guide</vt:lpwstr>
  </property>
  <property fmtid="{D5CDD505-2E9C-101B-9397-08002B2CF9AE}" pid="8" name="ContentTypeId">
    <vt:lpwstr>0x01010031B82B69D2361148B4D8F7EC15680213080064A8C3CD78C859468EAC224A42287968</vt:lpwstr>
  </property>
</Properties>
</file>